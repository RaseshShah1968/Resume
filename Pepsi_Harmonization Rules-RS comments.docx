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303981240"/>
        <w:docPartObj>
          <w:docPartGallery w:val="Cover Pages"/>
          <w:docPartUnique/>
        </w:docPartObj>
      </w:sdtPr>
      <w:sdtEndPr>
        <w:rPr>
          <w:rFonts w:asciiTheme="minorHAnsi" w:eastAsiaTheme="minorHAnsi" w:hAnsiTheme="minorHAnsi" w:cstheme="minorBidi"/>
          <w:caps w:val="0"/>
          <w:sz w:val="24"/>
        </w:rPr>
      </w:sdtEndPr>
      <w:sdtContent>
        <w:tbl>
          <w:tblPr>
            <w:tblpPr w:leftFromText="180" w:rightFromText="180" w:horzAnchor="margin" w:tblpY="-586"/>
            <w:tblW w:w="5031" w:type="pct"/>
            <w:tblLook w:val="04A0" w:firstRow="1" w:lastRow="0" w:firstColumn="1" w:lastColumn="0" w:noHBand="0" w:noVBand="1"/>
          </w:tblPr>
          <w:tblGrid>
            <w:gridCol w:w="10722"/>
          </w:tblGrid>
          <w:tr w:rsidR="002F4EA3" w14:paraId="6E0E4A8C" w14:textId="77777777" w:rsidTr="00F31466">
            <w:trPr>
              <w:trHeight w:val="3393"/>
            </w:trPr>
            <w:tc>
              <w:tcPr>
                <w:tcW w:w="5000" w:type="pct"/>
              </w:tcPr>
              <w:p w14:paraId="6B386883" w14:textId="77777777" w:rsidR="002F4EA3" w:rsidRDefault="002F4EA3" w:rsidP="00F31466">
                <w:pPr>
                  <w:pStyle w:val="NoSpacing"/>
                  <w:rPr>
                    <w:rFonts w:asciiTheme="majorHAnsi" w:eastAsiaTheme="majorEastAsia" w:hAnsiTheme="majorHAnsi" w:cstheme="majorBidi"/>
                    <w:caps/>
                  </w:rPr>
                </w:pPr>
                <w:r>
                  <w:rPr>
                    <w:rFonts w:asciiTheme="majorHAnsi" w:eastAsiaTheme="majorEastAsia" w:hAnsiTheme="majorHAnsi" w:cstheme="majorBidi"/>
                    <w:caps/>
                  </w:rPr>
                  <w:t xml:space="preserve">                                                                                                                                 </w:t>
                </w:r>
              </w:p>
            </w:tc>
          </w:tr>
          <w:tr w:rsidR="002F4EA3" w14:paraId="2B785819" w14:textId="77777777" w:rsidTr="00F31466">
            <w:trPr>
              <w:trHeight w:val="1696"/>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54ECF6D" w14:textId="77777777" w:rsidR="002F4EA3" w:rsidRDefault="00AC1BB9" w:rsidP="00AC1BB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Harmonization Rules</w:t>
                    </w:r>
                  </w:p>
                </w:tc>
              </w:sdtContent>
            </w:sdt>
          </w:tr>
          <w:tr w:rsidR="002F4EA3" w14:paraId="07A171E7" w14:textId="77777777" w:rsidTr="00F31466">
            <w:trPr>
              <w:trHeight w:val="848"/>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42D88635" w14:textId="77777777" w:rsidR="002F4EA3" w:rsidRDefault="002F4EA3" w:rsidP="00AC1BB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Description Document</w:t>
                    </w:r>
                  </w:p>
                </w:tc>
              </w:sdtContent>
            </w:sdt>
          </w:tr>
          <w:tr w:rsidR="002F4EA3" w14:paraId="0083A338" w14:textId="77777777" w:rsidTr="00F31466">
            <w:trPr>
              <w:trHeight w:val="424"/>
            </w:trPr>
            <w:tc>
              <w:tcPr>
                <w:tcW w:w="5000" w:type="pct"/>
                <w:vAlign w:val="center"/>
              </w:tcPr>
              <w:p w14:paraId="579B6BCE" w14:textId="77777777" w:rsidR="002F4EA3" w:rsidRDefault="002F4EA3" w:rsidP="00F31466">
                <w:pPr>
                  <w:pStyle w:val="NoSpacing"/>
                  <w:jc w:val="center"/>
                </w:pPr>
              </w:p>
            </w:tc>
          </w:tr>
          <w:tr w:rsidR="002F4EA3" w14:paraId="45900FDE" w14:textId="77777777" w:rsidTr="00F31466">
            <w:trPr>
              <w:trHeight w:val="424"/>
            </w:trPr>
            <w:tc>
              <w:tcPr>
                <w:tcW w:w="5000" w:type="pct"/>
                <w:vAlign w:val="center"/>
              </w:tcPr>
              <w:p w14:paraId="5519459A" w14:textId="77777777" w:rsidR="002F4EA3" w:rsidRDefault="002F4EA3" w:rsidP="00F31466">
                <w:pPr>
                  <w:pStyle w:val="NoSpacing"/>
                  <w:jc w:val="center"/>
                  <w:rPr>
                    <w:b/>
                    <w:bCs/>
                  </w:rPr>
                </w:pPr>
              </w:p>
            </w:tc>
          </w:tr>
          <w:tr w:rsidR="002F4EA3" w14:paraId="006318FB" w14:textId="77777777" w:rsidTr="00F31466">
            <w:trPr>
              <w:trHeight w:val="424"/>
            </w:trPr>
            <w:tc>
              <w:tcPr>
                <w:tcW w:w="5000" w:type="pct"/>
                <w:vAlign w:val="center"/>
              </w:tcPr>
              <w:p w14:paraId="42BDA4AB" w14:textId="77777777" w:rsidR="002F4EA3" w:rsidRDefault="002F4EA3" w:rsidP="00F31466">
                <w:pPr>
                  <w:pStyle w:val="NoSpacing"/>
                  <w:jc w:val="center"/>
                  <w:rPr>
                    <w:b/>
                    <w:bCs/>
                  </w:rPr>
                </w:pPr>
              </w:p>
            </w:tc>
          </w:tr>
        </w:tbl>
        <w:p w14:paraId="74C1F506" w14:textId="77777777" w:rsidR="00301E28" w:rsidRDefault="00301E28" w:rsidP="002F4EA3"/>
        <w:p w14:paraId="4FE1EEF3" w14:textId="77777777" w:rsidR="00301E28" w:rsidRDefault="00301E28" w:rsidP="00301E28"/>
        <w:p w14:paraId="2998CD99" w14:textId="77777777" w:rsidR="002805FD" w:rsidRDefault="00197DA9" w:rsidP="002805FD">
          <w:pPr>
            <w:rPr>
              <w:sz w:val="24"/>
            </w:rPr>
          </w:pPr>
        </w:p>
      </w:sdtContent>
    </w:sdt>
    <w:bookmarkStart w:id="0" w:name="_Hlk480392330" w:displacedByCustomXml="prev"/>
    <w:p w14:paraId="661440F2" w14:textId="77777777" w:rsidR="002805FD" w:rsidRDefault="002805FD" w:rsidP="002805FD">
      <w:pPr>
        <w:rPr>
          <w:sz w:val="24"/>
        </w:rPr>
      </w:pPr>
    </w:p>
    <w:p w14:paraId="320C6001" w14:textId="77777777" w:rsidR="002805FD" w:rsidRDefault="002805FD" w:rsidP="002805FD">
      <w:pPr>
        <w:rPr>
          <w:sz w:val="24"/>
        </w:rPr>
      </w:pPr>
    </w:p>
    <w:p w14:paraId="1FCBC2E8" w14:textId="77777777" w:rsidR="002805FD" w:rsidRDefault="002805FD" w:rsidP="002805FD">
      <w:pPr>
        <w:rPr>
          <w:sz w:val="24"/>
        </w:rPr>
      </w:pPr>
    </w:p>
    <w:p w14:paraId="67010F20" w14:textId="77777777" w:rsidR="002805FD" w:rsidRDefault="002805FD" w:rsidP="002805FD">
      <w:pPr>
        <w:rPr>
          <w:sz w:val="24"/>
        </w:rPr>
      </w:pPr>
    </w:p>
    <w:p w14:paraId="2EAE3E74" w14:textId="77777777" w:rsidR="002805FD" w:rsidRDefault="002805FD" w:rsidP="002805FD">
      <w:pPr>
        <w:rPr>
          <w:sz w:val="24"/>
        </w:rPr>
      </w:pPr>
    </w:p>
    <w:p w14:paraId="6D9EBD55" w14:textId="77777777" w:rsidR="002805FD" w:rsidRDefault="002805FD" w:rsidP="002805FD">
      <w:pPr>
        <w:rPr>
          <w:sz w:val="24"/>
        </w:rPr>
      </w:pPr>
    </w:p>
    <w:p w14:paraId="7DD253DF" w14:textId="77777777" w:rsidR="002805FD" w:rsidRDefault="002805FD" w:rsidP="002805FD">
      <w:pPr>
        <w:rPr>
          <w:sz w:val="24"/>
        </w:rPr>
      </w:pPr>
    </w:p>
    <w:p w14:paraId="08E884BB" w14:textId="77777777" w:rsidR="002805FD" w:rsidRDefault="002805FD" w:rsidP="002805FD">
      <w:pPr>
        <w:rPr>
          <w:sz w:val="24"/>
        </w:rPr>
      </w:pPr>
    </w:p>
    <w:sdt>
      <w:sdtPr>
        <w:rPr>
          <w:rFonts w:asciiTheme="minorHAnsi" w:eastAsiaTheme="minorHAnsi" w:hAnsiTheme="minorHAnsi" w:cstheme="minorBidi"/>
          <w:b w:val="0"/>
          <w:bCs w:val="0"/>
          <w:color w:val="auto"/>
          <w:sz w:val="22"/>
          <w:szCs w:val="22"/>
        </w:rPr>
        <w:id w:val="646372576"/>
        <w:docPartObj>
          <w:docPartGallery w:val="Table of Contents"/>
          <w:docPartUnique/>
        </w:docPartObj>
      </w:sdtPr>
      <w:sdtContent>
        <w:p w14:paraId="5B38B101" w14:textId="77777777" w:rsidR="005E541B" w:rsidRDefault="005E541B" w:rsidP="002805FD">
          <w:pPr>
            <w:pStyle w:val="TOCHeading"/>
            <w:numPr>
              <w:ilvl w:val="0"/>
              <w:numId w:val="0"/>
            </w:numPr>
            <w:ind w:left="432" w:hanging="432"/>
          </w:pPr>
          <w:r>
            <w:t>Table of Contents</w:t>
          </w:r>
        </w:p>
        <w:p w14:paraId="28EB609C" w14:textId="77777777" w:rsidR="005E541B" w:rsidRDefault="005E541B">
          <w:pPr>
            <w:pStyle w:val="TOC1"/>
            <w:tabs>
              <w:tab w:val="right" w:leader="dot" w:pos="10430"/>
            </w:tabs>
          </w:pPr>
        </w:p>
        <w:p w14:paraId="68E61411" w14:textId="77777777" w:rsidR="00C340F8" w:rsidRDefault="000542C1">
          <w:pPr>
            <w:pStyle w:val="TOC1"/>
            <w:tabs>
              <w:tab w:val="right" w:leader="dot" w:pos="10430"/>
            </w:tabs>
            <w:rPr>
              <w:rFonts w:eastAsiaTheme="minorEastAsia"/>
              <w:noProof/>
            </w:rPr>
          </w:pPr>
          <w:r w:rsidRPr="005E541B">
            <w:rPr>
              <w:b/>
              <w:sz w:val="28"/>
            </w:rPr>
            <w:fldChar w:fldCharType="begin"/>
          </w:r>
          <w:r w:rsidR="005E541B" w:rsidRPr="005E541B">
            <w:rPr>
              <w:b/>
              <w:sz w:val="28"/>
            </w:rPr>
            <w:instrText xml:space="preserve"> TOC \o "1-3" \h \z \u </w:instrText>
          </w:r>
          <w:r w:rsidRPr="005E541B">
            <w:rPr>
              <w:b/>
              <w:sz w:val="28"/>
            </w:rPr>
            <w:fldChar w:fldCharType="separate"/>
          </w:r>
          <w:hyperlink w:anchor="_Toc480393872" w:history="1">
            <w:r w:rsidR="00C340F8" w:rsidRPr="00606031">
              <w:rPr>
                <w:rStyle w:val="Hyperlink"/>
                <w:noProof/>
              </w:rPr>
              <w:t>Objective of this document is to:</w:t>
            </w:r>
            <w:r w:rsidR="00C340F8">
              <w:rPr>
                <w:noProof/>
                <w:webHidden/>
              </w:rPr>
              <w:tab/>
            </w:r>
            <w:r w:rsidR="00C340F8">
              <w:rPr>
                <w:noProof/>
                <w:webHidden/>
              </w:rPr>
              <w:fldChar w:fldCharType="begin"/>
            </w:r>
            <w:r w:rsidR="00C340F8">
              <w:rPr>
                <w:noProof/>
                <w:webHidden/>
              </w:rPr>
              <w:instrText xml:space="preserve"> PAGEREF _Toc480393872 \h </w:instrText>
            </w:r>
            <w:r w:rsidR="00C340F8">
              <w:rPr>
                <w:noProof/>
                <w:webHidden/>
              </w:rPr>
            </w:r>
            <w:r w:rsidR="00C340F8">
              <w:rPr>
                <w:noProof/>
                <w:webHidden/>
              </w:rPr>
              <w:fldChar w:fldCharType="separate"/>
            </w:r>
            <w:r w:rsidR="00C340F8">
              <w:rPr>
                <w:noProof/>
                <w:webHidden/>
              </w:rPr>
              <w:t>3</w:t>
            </w:r>
            <w:r w:rsidR="00C340F8">
              <w:rPr>
                <w:noProof/>
                <w:webHidden/>
              </w:rPr>
              <w:fldChar w:fldCharType="end"/>
            </w:r>
          </w:hyperlink>
        </w:p>
        <w:p w14:paraId="5D9CB062" w14:textId="77777777" w:rsidR="00C340F8" w:rsidRDefault="00197DA9">
          <w:pPr>
            <w:pStyle w:val="TOC1"/>
            <w:tabs>
              <w:tab w:val="right" w:leader="dot" w:pos="10430"/>
            </w:tabs>
            <w:rPr>
              <w:rFonts w:eastAsiaTheme="minorEastAsia"/>
              <w:noProof/>
            </w:rPr>
          </w:pPr>
          <w:hyperlink w:anchor="_Toc480393873" w:history="1">
            <w:r w:rsidR="00C340F8" w:rsidRPr="00606031">
              <w:rPr>
                <w:rStyle w:val="Hyperlink"/>
                <w:noProof/>
              </w:rPr>
              <w:t>1. Currency Conversion</w:t>
            </w:r>
            <w:r w:rsidR="00C340F8">
              <w:rPr>
                <w:noProof/>
                <w:webHidden/>
              </w:rPr>
              <w:tab/>
            </w:r>
            <w:r w:rsidR="00C340F8">
              <w:rPr>
                <w:noProof/>
                <w:webHidden/>
              </w:rPr>
              <w:fldChar w:fldCharType="begin"/>
            </w:r>
            <w:r w:rsidR="00C340F8">
              <w:rPr>
                <w:noProof/>
                <w:webHidden/>
              </w:rPr>
              <w:instrText xml:space="preserve"> PAGEREF _Toc480393873 \h </w:instrText>
            </w:r>
            <w:r w:rsidR="00C340F8">
              <w:rPr>
                <w:noProof/>
                <w:webHidden/>
              </w:rPr>
            </w:r>
            <w:r w:rsidR="00C340F8">
              <w:rPr>
                <w:noProof/>
                <w:webHidden/>
              </w:rPr>
              <w:fldChar w:fldCharType="separate"/>
            </w:r>
            <w:r w:rsidR="00C340F8">
              <w:rPr>
                <w:noProof/>
                <w:webHidden/>
              </w:rPr>
              <w:t>3</w:t>
            </w:r>
            <w:r w:rsidR="00C340F8">
              <w:rPr>
                <w:noProof/>
                <w:webHidden/>
              </w:rPr>
              <w:fldChar w:fldCharType="end"/>
            </w:r>
          </w:hyperlink>
        </w:p>
        <w:p w14:paraId="5F278221" w14:textId="77777777" w:rsidR="00C340F8" w:rsidRDefault="00197DA9">
          <w:pPr>
            <w:pStyle w:val="TOC1"/>
            <w:tabs>
              <w:tab w:val="right" w:leader="dot" w:pos="10430"/>
            </w:tabs>
            <w:rPr>
              <w:rFonts w:eastAsiaTheme="minorEastAsia"/>
              <w:noProof/>
            </w:rPr>
          </w:pPr>
          <w:hyperlink w:anchor="_Toc480393874" w:history="1">
            <w:r w:rsidR="00C340F8" w:rsidRPr="00606031">
              <w:rPr>
                <w:rStyle w:val="Hyperlink"/>
                <w:noProof/>
              </w:rPr>
              <w:t>2. Scaling Factors</w:t>
            </w:r>
            <w:r w:rsidR="00C340F8">
              <w:rPr>
                <w:noProof/>
                <w:webHidden/>
              </w:rPr>
              <w:tab/>
            </w:r>
            <w:r w:rsidR="00C340F8">
              <w:rPr>
                <w:noProof/>
                <w:webHidden/>
              </w:rPr>
              <w:fldChar w:fldCharType="begin"/>
            </w:r>
            <w:r w:rsidR="00C340F8">
              <w:rPr>
                <w:noProof/>
                <w:webHidden/>
              </w:rPr>
              <w:instrText xml:space="preserve"> PAGEREF _Toc480393874 \h </w:instrText>
            </w:r>
            <w:r w:rsidR="00C340F8">
              <w:rPr>
                <w:noProof/>
                <w:webHidden/>
              </w:rPr>
            </w:r>
            <w:r w:rsidR="00C340F8">
              <w:rPr>
                <w:noProof/>
                <w:webHidden/>
              </w:rPr>
              <w:fldChar w:fldCharType="separate"/>
            </w:r>
            <w:r w:rsidR="00C340F8">
              <w:rPr>
                <w:noProof/>
                <w:webHidden/>
              </w:rPr>
              <w:t>3</w:t>
            </w:r>
            <w:r w:rsidR="00C340F8">
              <w:rPr>
                <w:noProof/>
                <w:webHidden/>
              </w:rPr>
              <w:fldChar w:fldCharType="end"/>
            </w:r>
          </w:hyperlink>
        </w:p>
        <w:p w14:paraId="09B826B9" w14:textId="77777777" w:rsidR="00C340F8" w:rsidRDefault="00197DA9">
          <w:pPr>
            <w:pStyle w:val="TOC1"/>
            <w:tabs>
              <w:tab w:val="right" w:leader="dot" w:pos="10430"/>
            </w:tabs>
            <w:rPr>
              <w:rFonts w:eastAsiaTheme="minorEastAsia"/>
              <w:noProof/>
            </w:rPr>
          </w:pPr>
          <w:hyperlink w:anchor="_Toc480393875" w:history="1">
            <w:r w:rsidR="00C340F8" w:rsidRPr="00606031">
              <w:rPr>
                <w:rStyle w:val="Hyperlink"/>
                <w:noProof/>
              </w:rPr>
              <w:t>3. Serving Rule</w:t>
            </w:r>
            <w:r w:rsidR="00C340F8">
              <w:rPr>
                <w:noProof/>
                <w:webHidden/>
              </w:rPr>
              <w:tab/>
            </w:r>
            <w:r w:rsidR="00C340F8">
              <w:rPr>
                <w:noProof/>
                <w:webHidden/>
              </w:rPr>
              <w:fldChar w:fldCharType="begin"/>
            </w:r>
            <w:r w:rsidR="00C340F8">
              <w:rPr>
                <w:noProof/>
                <w:webHidden/>
              </w:rPr>
              <w:instrText xml:space="preserve"> PAGEREF _Toc480393875 \h </w:instrText>
            </w:r>
            <w:r w:rsidR="00C340F8">
              <w:rPr>
                <w:noProof/>
                <w:webHidden/>
              </w:rPr>
            </w:r>
            <w:r w:rsidR="00C340F8">
              <w:rPr>
                <w:noProof/>
                <w:webHidden/>
              </w:rPr>
              <w:fldChar w:fldCharType="separate"/>
            </w:r>
            <w:r w:rsidR="00C340F8">
              <w:rPr>
                <w:noProof/>
                <w:webHidden/>
              </w:rPr>
              <w:t>3</w:t>
            </w:r>
            <w:r w:rsidR="00C340F8">
              <w:rPr>
                <w:noProof/>
                <w:webHidden/>
              </w:rPr>
              <w:fldChar w:fldCharType="end"/>
            </w:r>
          </w:hyperlink>
        </w:p>
        <w:p w14:paraId="78B24EE9" w14:textId="77777777" w:rsidR="00C340F8" w:rsidRDefault="00197DA9">
          <w:pPr>
            <w:pStyle w:val="TOC2"/>
            <w:rPr>
              <w:noProof/>
            </w:rPr>
          </w:pPr>
          <w:hyperlink w:anchor="_Toc480393876" w:history="1">
            <w:r w:rsidR="00C340F8" w:rsidRPr="00606031">
              <w:rPr>
                <w:rStyle w:val="Hyperlink"/>
                <w:noProof/>
              </w:rPr>
              <w:t>3.1 Russia</w:t>
            </w:r>
            <w:r w:rsidR="00C340F8">
              <w:rPr>
                <w:noProof/>
                <w:webHidden/>
              </w:rPr>
              <w:tab/>
            </w:r>
            <w:r w:rsidR="00C340F8">
              <w:rPr>
                <w:noProof/>
                <w:webHidden/>
              </w:rPr>
              <w:fldChar w:fldCharType="begin"/>
            </w:r>
            <w:r w:rsidR="00C340F8">
              <w:rPr>
                <w:noProof/>
                <w:webHidden/>
              </w:rPr>
              <w:instrText xml:space="preserve"> PAGEREF _Toc480393876 \h </w:instrText>
            </w:r>
            <w:r w:rsidR="00C340F8">
              <w:rPr>
                <w:noProof/>
                <w:webHidden/>
              </w:rPr>
            </w:r>
            <w:r w:rsidR="00C340F8">
              <w:rPr>
                <w:noProof/>
                <w:webHidden/>
              </w:rPr>
              <w:fldChar w:fldCharType="separate"/>
            </w:r>
            <w:r w:rsidR="00C340F8">
              <w:rPr>
                <w:noProof/>
                <w:webHidden/>
              </w:rPr>
              <w:t>3</w:t>
            </w:r>
            <w:r w:rsidR="00C340F8">
              <w:rPr>
                <w:noProof/>
                <w:webHidden/>
              </w:rPr>
              <w:fldChar w:fldCharType="end"/>
            </w:r>
          </w:hyperlink>
        </w:p>
        <w:p w14:paraId="6B8A3A53" w14:textId="77777777" w:rsidR="00C340F8" w:rsidRDefault="00197DA9">
          <w:pPr>
            <w:pStyle w:val="TOC2"/>
            <w:rPr>
              <w:noProof/>
            </w:rPr>
          </w:pPr>
          <w:hyperlink w:anchor="_Toc480393877" w:history="1">
            <w:r w:rsidR="00C340F8" w:rsidRPr="00606031">
              <w:rPr>
                <w:rStyle w:val="Hyperlink"/>
                <w:noProof/>
              </w:rPr>
              <w:t>3.2 Great Britain</w:t>
            </w:r>
            <w:r w:rsidR="00C340F8">
              <w:rPr>
                <w:noProof/>
                <w:webHidden/>
              </w:rPr>
              <w:tab/>
            </w:r>
            <w:r w:rsidR="00C340F8">
              <w:rPr>
                <w:noProof/>
                <w:webHidden/>
              </w:rPr>
              <w:fldChar w:fldCharType="begin"/>
            </w:r>
            <w:r w:rsidR="00C340F8">
              <w:rPr>
                <w:noProof/>
                <w:webHidden/>
              </w:rPr>
              <w:instrText xml:space="preserve"> PAGEREF _Toc480393877 \h </w:instrText>
            </w:r>
            <w:r w:rsidR="00C340F8">
              <w:rPr>
                <w:noProof/>
                <w:webHidden/>
              </w:rPr>
            </w:r>
            <w:r w:rsidR="00C340F8">
              <w:rPr>
                <w:noProof/>
                <w:webHidden/>
              </w:rPr>
              <w:fldChar w:fldCharType="separate"/>
            </w:r>
            <w:r w:rsidR="00C340F8">
              <w:rPr>
                <w:noProof/>
                <w:webHidden/>
              </w:rPr>
              <w:t>3</w:t>
            </w:r>
            <w:r w:rsidR="00C340F8">
              <w:rPr>
                <w:noProof/>
                <w:webHidden/>
              </w:rPr>
              <w:fldChar w:fldCharType="end"/>
            </w:r>
          </w:hyperlink>
        </w:p>
        <w:p w14:paraId="30EC81C2" w14:textId="77777777" w:rsidR="00C340F8" w:rsidRDefault="00197DA9">
          <w:pPr>
            <w:pStyle w:val="TOC1"/>
            <w:tabs>
              <w:tab w:val="right" w:leader="dot" w:pos="10430"/>
            </w:tabs>
            <w:rPr>
              <w:rFonts w:eastAsiaTheme="minorEastAsia"/>
              <w:noProof/>
            </w:rPr>
          </w:pPr>
          <w:hyperlink w:anchor="_Toc480393878" w:history="1">
            <w:r w:rsidR="00C340F8" w:rsidRPr="00606031">
              <w:rPr>
                <w:rStyle w:val="Hyperlink"/>
                <w:noProof/>
              </w:rPr>
              <w:t>4. Time - Period Conversion</w:t>
            </w:r>
            <w:r w:rsidR="00C340F8">
              <w:rPr>
                <w:noProof/>
                <w:webHidden/>
              </w:rPr>
              <w:tab/>
            </w:r>
            <w:r w:rsidR="00C340F8">
              <w:rPr>
                <w:noProof/>
                <w:webHidden/>
              </w:rPr>
              <w:fldChar w:fldCharType="begin"/>
            </w:r>
            <w:r w:rsidR="00C340F8">
              <w:rPr>
                <w:noProof/>
                <w:webHidden/>
              </w:rPr>
              <w:instrText xml:space="preserve"> PAGEREF _Toc480393878 \h </w:instrText>
            </w:r>
            <w:r w:rsidR="00C340F8">
              <w:rPr>
                <w:noProof/>
                <w:webHidden/>
              </w:rPr>
            </w:r>
            <w:r w:rsidR="00C340F8">
              <w:rPr>
                <w:noProof/>
                <w:webHidden/>
              </w:rPr>
              <w:fldChar w:fldCharType="separate"/>
            </w:r>
            <w:r w:rsidR="00C340F8">
              <w:rPr>
                <w:noProof/>
                <w:webHidden/>
              </w:rPr>
              <w:t>3</w:t>
            </w:r>
            <w:r w:rsidR="00C340F8">
              <w:rPr>
                <w:noProof/>
                <w:webHidden/>
              </w:rPr>
              <w:fldChar w:fldCharType="end"/>
            </w:r>
          </w:hyperlink>
        </w:p>
        <w:p w14:paraId="7C3AAFD6" w14:textId="77777777" w:rsidR="00C340F8" w:rsidRDefault="00197DA9">
          <w:pPr>
            <w:pStyle w:val="TOC2"/>
            <w:rPr>
              <w:noProof/>
            </w:rPr>
          </w:pPr>
          <w:hyperlink w:anchor="_Toc480393879" w:history="1">
            <w:r w:rsidR="00C340F8" w:rsidRPr="00606031">
              <w:rPr>
                <w:rStyle w:val="Hyperlink"/>
                <w:noProof/>
              </w:rPr>
              <w:t>Weekly format – WE 22.02.14</w:t>
            </w:r>
            <w:r w:rsidR="00C340F8">
              <w:rPr>
                <w:noProof/>
                <w:webHidden/>
              </w:rPr>
              <w:tab/>
            </w:r>
            <w:r w:rsidR="00C340F8">
              <w:rPr>
                <w:noProof/>
                <w:webHidden/>
              </w:rPr>
              <w:fldChar w:fldCharType="begin"/>
            </w:r>
            <w:r w:rsidR="00C340F8">
              <w:rPr>
                <w:noProof/>
                <w:webHidden/>
              </w:rPr>
              <w:instrText xml:space="preserve"> PAGEREF _Toc480393879 \h </w:instrText>
            </w:r>
            <w:r w:rsidR="00C340F8">
              <w:rPr>
                <w:noProof/>
                <w:webHidden/>
              </w:rPr>
            </w:r>
            <w:r w:rsidR="00C340F8">
              <w:rPr>
                <w:noProof/>
                <w:webHidden/>
              </w:rPr>
              <w:fldChar w:fldCharType="separate"/>
            </w:r>
            <w:r w:rsidR="00C340F8">
              <w:rPr>
                <w:noProof/>
                <w:webHidden/>
              </w:rPr>
              <w:t>4</w:t>
            </w:r>
            <w:r w:rsidR="00C340F8">
              <w:rPr>
                <w:noProof/>
                <w:webHidden/>
              </w:rPr>
              <w:fldChar w:fldCharType="end"/>
            </w:r>
          </w:hyperlink>
        </w:p>
        <w:p w14:paraId="7278A611" w14:textId="77777777" w:rsidR="00C340F8" w:rsidRDefault="00197DA9">
          <w:pPr>
            <w:pStyle w:val="TOC1"/>
            <w:tabs>
              <w:tab w:val="right" w:leader="dot" w:pos="10430"/>
            </w:tabs>
            <w:rPr>
              <w:rFonts w:eastAsiaTheme="minorEastAsia"/>
              <w:noProof/>
            </w:rPr>
          </w:pPr>
          <w:hyperlink w:anchor="_Toc480393880" w:history="1">
            <w:r w:rsidR="00C340F8" w:rsidRPr="00606031">
              <w:rPr>
                <w:rStyle w:val="Hyperlink"/>
                <w:noProof/>
              </w:rPr>
              <w:t>5. Product Mapping</w:t>
            </w:r>
            <w:r w:rsidR="00C340F8">
              <w:rPr>
                <w:noProof/>
                <w:webHidden/>
              </w:rPr>
              <w:tab/>
            </w:r>
            <w:r w:rsidR="00C340F8">
              <w:rPr>
                <w:noProof/>
                <w:webHidden/>
              </w:rPr>
              <w:fldChar w:fldCharType="begin"/>
            </w:r>
            <w:r w:rsidR="00C340F8">
              <w:rPr>
                <w:noProof/>
                <w:webHidden/>
              </w:rPr>
              <w:instrText xml:space="preserve"> PAGEREF _Toc480393880 \h </w:instrText>
            </w:r>
            <w:r w:rsidR="00C340F8">
              <w:rPr>
                <w:noProof/>
                <w:webHidden/>
              </w:rPr>
            </w:r>
            <w:r w:rsidR="00C340F8">
              <w:rPr>
                <w:noProof/>
                <w:webHidden/>
              </w:rPr>
              <w:fldChar w:fldCharType="separate"/>
            </w:r>
            <w:r w:rsidR="00C340F8">
              <w:rPr>
                <w:noProof/>
                <w:webHidden/>
              </w:rPr>
              <w:t>4</w:t>
            </w:r>
            <w:r w:rsidR="00C340F8">
              <w:rPr>
                <w:noProof/>
                <w:webHidden/>
              </w:rPr>
              <w:fldChar w:fldCharType="end"/>
            </w:r>
          </w:hyperlink>
        </w:p>
        <w:p w14:paraId="1987C7CC" w14:textId="77777777" w:rsidR="00C340F8" w:rsidRDefault="00197DA9">
          <w:pPr>
            <w:pStyle w:val="TOC2"/>
            <w:rPr>
              <w:noProof/>
            </w:rPr>
          </w:pPr>
          <w:hyperlink w:anchor="_Toc480393881" w:history="1">
            <w:r w:rsidR="00C340F8" w:rsidRPr="00606031">
              <w:rPr>
                <w:rStyle w:val="Hyperlink"/>
                <w:noProof/>
              </w:rPr>
              <w:t>5.1 Trademark Mapping</w:t>
            </w:r>
            <w:r w:rsidR="00C340F8">
              <w:rPr>
                <w:noProof/>
                <w:webHidden/>
              </w:rPr>
              <w:tab/>
            </w:r>
            <w:r w:rsidR="00C340F8">
              <w:rPr>
                <w:noProof/>
                <w:webHidden/>
              </w:rPr>
              <w:fldChar w:fldCharType="begin"/>
            </w:r>
            <w:r w:rsidR="00C340F8">
              <w:rPr>
                <w:noProof/>
                <w:webHidden/>
              </w:rPr>
              <w:instrText xml:space="preserve"> PAGEREF _Toc480393881 \h </w:instrText>
            </w:r>
            <w:r w:rsidR="00C340F8">
              <w:rPr>
                <w:noProof/>
                <w:webHidden/>
              </w:rPr>
            </w:r>
            <w:r w:rsidR="00C340F8">
              <w:rPr>
                <w:noProof/>
                <w:webHidden/>
              </w:rPr>
              <w:fldChar w:fldCharType="separate"/>
            </w:r>
            <w:r w:rsidR="00C340F8">
              <w:rPr>
                <w:noProof/>
                <w:webHidden/>
              </w:rPr>
              <w:t>4</w:t>
            </w:r>
            <w:r w:rsidR="00C340F8">
              <w:rPr>
                <w:noProof/>
                <w:webHidden/>
              </w:rPr>
              <w:fldChar w:fldCharType="end"/>
            </w:r>
          </w:hyperlink>
        </w:p>
        <w:p w14:paraId="0908AD10" w14:textId="77777777" w:rsidR="00C340F8" w:rsidRDefault="00197DA9">
          <w:pPr>
            <w:pStyle w:val="TOC2"/>
            <w:rPr>
              <w:noProof/>
            </w:rPr>
          </w:pPr>
          <w:hyperlink w:anchor="_Toc480393882" w:history="1">
            <w:r w:rsidR="00C340F8" w:rsidRPr="00606031">
              <w:rPr>
                <w:rStyle w:val="Hyperlink"/>
                <w:noProof/>
              </w:rPr>
              <w:t>5.2 Flavor Mapping</w:t>
            </w:r>
            <w:r w:rsidR="00C340F8">
              <w:rPr>
                <w:noProof/>
                <w:webHidden/>
              </w:rPr>
              <w:tab/>
            </w:r>
            <w:r w:rsidR="00C340F8">
              <w:rPr>
                <w:noProof/>
                <w:webHidden/>
              </w:rPr>
              <w:fldChar w:fldCharType="begin"/>
            </w:r>
            <w:r w:rsidR="00C340F8">
              <w:rPr>
                <w:noProof/>
                <w:webHidden/>
              </w:rPr>
              <w:instrText xml:space="preserve"> PAGEREF _Toc480393882 \h </w:instrText>
            </w:r>
            <w:r w:rsidR="00C340F8">
              <w:rPr>
                <w:noProof/>
                <w:webHidden/>
              </w:rPr>
            </w:r>
            <w:r w:rsidR="00C340F8">
              <w:rPr>
                <w:noProof/>
                <w:webHidden/>
              </w:rPr>
              <w:fldChar w:fldCharType="separate"/>
            </w:r>
            <w:r w:rsidR="00C340F8">
              <w:rPr>
                <w:noProof/>
                <w:webHidden/>
              </w:rPr>
              <w:t>4</w:t>
            </w:r>
            <w:r w:rsidR="00C340F8">
              <w:rPr>
                <w:noProof/>
                <w:webHidden/>
              </w:rPr>
              <w:fldChar w:fldCharType="end"/>
            </w:r>
          </w:hyperlink>
        </w:p>
        <w:p w14:paraId="2CE3EB06" w14:textId="77777777" w:rsidR="005E541B" w:rsidRPr="005E541B" w:rsidRDefault="000542C1" w:rsidP="005E541B">
          <w:pPr>
            <w:outlineLvl w:val="0"/>
            <w:rPr>
              <w:b/>
              <w:sz w:val="28"/>
            </w:rPr>
          </w:pPr>
          <w:r w:rsidRPr="005E541B">
            <w:rPr>
              <w:b/>
              <w:sz w:val="28"/>
            </w:rPr>
            <w:fldChar w:fldCharType="end"/>
          </w:r>
        </w:p>
      </w:sdtContent>
    </w:sdt>
    <w:p w14:paraId="3EBBFF1A" w14:textId="77777777" w:rsidR="00AC1BB9" w:rsidRDefault="00AC1BB9" w:rsidP="00AC1BB9">
      <w:pPr>
        <w:jc w:val="center"/>
        <w:rPr>
          <w:b/>
          <w:sz w:val="48"/>
          <w:szCs w:val="48"/>
          <w:u w:val="single"/>
        </w:rPr>
      </w:pPr>
    </w:p>
    <w:p w14:paraId="4D364B95" w14:textId="77777777" w:rsidR="006015F8" w:rsidRDefault="006015F8">
      <w:r>
        <w:br w:type="page"/>
      </w:r>
    </w:p>
    <w:p w14:paraId="36FE6361" w14:textId="77777777" w:rsidR="0089709D" w:rsidRDefault="006015F8" w:rsidP="00C340F8">
      <w:pPr>
        <w:pStyle w:val="Heading1"/>
        <w:numPr>
          <w:ilvl w:val="0"/>
          <w:numId w:val="0"/>
        </w:numPr>
        <w:rPr>
          <w:ins w:id="1" w:author="Rasesh Shah" w:date="2017-04-19T19:41:00Z"/>
          <w:color w:val="000000" w:themeColor="text1"/>
        </w:rPr>
      </w:pPr>
      <w:bookmarkStart w:id="2" w:name="_Toc480393872"/>
      <w:r w:rsidRPr="00C340F8">
        <w:rPr>
          <w:color w:val="000000" w:themeColor="text1"/>
        </w:rPr>
        <w:lastRenderedPageBreak/>
        <w:t>Objective</w:t>
      </w:r>
      <w:ins w:id="3" w:author="Rasesh Shah" w:date="2017-04-19T19:41:00Z">
        <w:r w:rsidR="0089709D">
          <w:rPr>
            <w:color w:val="000000" w:themeColor="text1"/>
          </w:rPr>
          <w:t>:</w:t>
        </w:r>
      </w:ins>
      <w:del w:id="4" w:author="Rasesh Shah" w:date="2017-04-19T19:41:00Z">
        <w:r w:rsidRPr="00C340F8" w:rsidDel="0089709D">
          <w:rPr>
            <w:color w:val="000000" w:themeColor="text1"/>
          </w:rPr>
          <w:delText xml:space="preserve"> </w:delText>
        </w:r>
      </w:del>
    </w:p>
    <w:p w14:paraId="58374851" w14:textId="77777777" w:rsidR="006015F8" w:rsidRPr="00C340F8" w:rsidRDefault="0089709D" w:rsidP="0089709D">
      <w:pPr>
        <w:pPrChange w:id="5" w:author="Rasesh Shah" w:date="2017-04-19T19:41:00Z">
          <w:pPr>
            <w:pStyle w:val="Heading1"/>
            <w:numPr>
              <w:numId w:val="0"/>
            </w:numPr>
            <w:ind w:left="0" w:firstLine="0"/>
          </w:pPr>
        </w:pPrChange>
      </w:pPr>
      <w:ins w:id="6" w:author="Rasesh Shah" w:date="2017-04-19T19:41:00Z">
        <w:r>
          <w:t xml:space="preserve">The objective </w:t>
        </w:r>
      </w:ins>
      <w:r w:rsidR="006015F8" w:rsidRPr="00C340F8">
        <w:t>of this document is to:</w:t>
      </w:r>
      <w:bookmarkEnd w:id="2"/>
      <w:r w:rsidR="006015F8" w:rsidRPr="00C340F8">
        <w:t xml:space="preserve"> </w:t>
      </w:r>
    </w:p>
    <w:p w14:paraId="5BDE4196" w14:textId="77777777" w:rsidR="006015F8" w:rsidRDefault="006015F8" w:rsidP="006015F8">
      <w:pPr>
        <w:pStyle w:val="ListParagraph"/>
        <w:numPr>
          <w:ilvl w:val="0"/>
          <w:numId w:val="27"/>
        </w:numPr>
      </w:pPr>
      <w:r>
        <w:t>Share new findings (that are relevant for harmonization) based on the new data sets</w:t>
      </w:r>
    </w:p>
    <w:p w14:paraId="7887027D" w14:textId="77777777" w:rsidR="006015F8" w:rsidRDefault="006015F8" w:rsidP="006015F8">
      <w:pPr>
        <w:pStyle w:val="ListParagraph"/>
        <w:numPr>
          <w:ilvl w:val="0"/>
          <w:numId w:val="27"/>
        </w:numPr>
      </w:pPr>
      <w:r>
        <w:t xml:space="preserve">Assumptions and business rules </w:t>
      </w:r>
      <w:r w:rsidR="002805FD">
        <w:t>for Forex, scaling, serving and time period conversion</w:t>
      </w:r>
    </w:p>
    <w:p w14:paraId="6E775DEF" w14:textId="77777777" w:rsidR="006015F8" w:rsidRDefault="006015F8" w:rsidP="006015F8">
      <w:pPr>
        <w:pStyle w:val="ListParagraph"/>
        <w:numPr>
          <w:ilvl w:val="0"/>
          <w:numId w:val="27"/>
        </w:numPr>
      </w:pPr>
      <w:r>
        <w:t xml:space="preserve">Assumptions and rules for </w:t>
      </w:r>
      <w:r w:rsidR="002805FD">
        <w:t xml:space="preserve">product </w:t>
      </w:r>
      <w:r>
        <w:t>mapping</w:t>
      </w:r>
    </w:p>
    <w:p w14:paraId="745B82A5" w14:textId="77777777" w:rsidR="00C340F8" w:rsidRDefault="00C340F8" w:rsidP="00C340F8">
      <w:pPr>
        <w:pStyle w:val="ListParagraph"/>
      </w:pPr>
    </w:p>
    <w:p w14:paraId="75AFF8A3" w14:textId="69977C4A" w:rsidR="0089709D" w:rsidRDefault="009A77CD" w:rsidP="00C340F8">
      <w:pPr>
        <w:rPr>
          <w:ins w:id="7" w:author="Rasesh Shah" w:date="2017-04-19T19:42:00Z"/>
        </w:rPr>
      </w:pPr>
      <w:r w:rsidRPr="009A77CD">
        <w:rPr>
          <w:b/>
        </w:rPr>
        <w:t>Note:</w:t>
      </w:r>
      <w:r>
        <w:t xml:space="preserve"> </w:t>
      </w:r>
      <w:ins w:id="8" w:author="Rasesh Shah" w:date="2017-04-19T19:42:00Z">
        <w:r w:rsidR="0089709D">
          <w:t xml:space="preserve">We have used the data file &lt;XXXX&gt; received </w:t>
        </w:r>
        <w:r w:rsidR="0076604D">
          <w:t>on &lt;XXX&gt; for this</w:t>
        </w:r>
      </w:ins>
      <w:ins w:id="9" w:author="Rasesh Shah" w:date="2017-04-19T20:51:00Z">
        <w:r w:rsidR="00177AFD">
          <w:t xml:space="preserve"> analysis</w:t>
        </w:r>
      </w:ins>
      <w:ins w:id="10" w:author="Rasesh Shah" w:date="2017-04-19T19:42:00Z">
        <w:r w:rsidR="0076604D">
          <w:t xml:space="preserve">. Subsequently we have received a new file on </w:t>
        </w:r>
      </w:ins>
      <w:proofErr w:type="gramStart"/>
      <w:ins w:id="11" w:author="Rasesh Shah" w:date="2017-04-19T19:53:00Z">
        <w:r w:rsidR="0076604D">
          <w:t>…..</w:t>
        </w:r>
        <w:proofErr w:type="gramEnd"/>
        <w:r w:rsidR="0076604D">
          <w:t xml:space="preserve"> date. We are </w:t>
        </w:r>
      </w:ins>
      <w:ins w:id="12" w:author="Rasesh Shah" w:date="2017-04-19T19:54:00Z">
        <w:r w:rsidR="0076604D">
          <w:t xml:space="preserve">currently reviewing the same </w:t>
        </w:r>
      </w:ins>
    </w:p>
    <w:p w14:paraId="7AE2796D" w14:textId="77777777" w:rsidR="00C340F8" w:rsidDel="0076604D" w:rsidRDefault="00C340F8" w:rsidP="00C340F8">
      <w:pPr>
        <w:rPr>
          <w:del w:id="13" w:author="Rasesh Shah" w:date="2017-04-19T19:54:00Z"/>
        </w:rPr>
      </w:pPr>
      <w:del w:id="14" w:author="Rasesh Shah" w:date="2017-04-19T19:54:00Z">
        <w:r w:rsidDel="0076604D">
          <w:delText xml:space="preserve">We have received new file for Russia with product description. </w:delText>
        </w:r>
        <w:commentRangeStart w:id="15"/>
        <w:r w:rsidDel="0076604D">
          <w:delText>However, we have used the previous file without product description for harmonization as we had already started with the mapping and template setup in Concordia.</w:delText>
        </w:r>
        <w:commentRangeEnd w:id="15"/>
        <w:r w:rsidR="0089709D" w:rsidDel="0076604D">
          <w:rPr>
            <w:rStyle w:val="CommentReference"/>
          </w:rPr>
          <w:commentReference w:id="15"/>
        </w:r>
      </w:del>
    </w:p>
    <w:p w14:paraId="5D59404F" w14:textId="77777777" w:rsidR="00AC1BB9" w:rsidRDefault="008A5005" w:rsidP="00944014">
      <w:pPr>
        <w:pStyle w:val="Heading1"/>
        <w:numPr>
          <w:ilvl w:val="0"/>
          <w:numId w:val="0"/>
        </w:numPr>
        <w:ind w:left="432" w:hanging="432"/>
        <w:rPr>
          <w:rFonts w:asciiTheme="minorHAnsi" w:hAnsiTheme="minorHAnsi"/>
          <w:color w:val="auto"/>
        </w:rPr>
      </w:pPr>
      <w:bookmarkStart w:id="16" w:name="_Toc480393873"/>
      <w:r>
        <w:rPr>
          <w:rFonts w:asciiTheme="minorHAnsi" w:hAnsiTheme="minorHAnsi"/>
          <w:color w:val="auto"/>
        </w:rPr>
        <w:t>1</w:t>
      </w:r>
      <w:r w:rsidR="00FF5F93" w:rsidRPr="00FF5F93">
        <w:rPr>
          <w:rFonts w:asciiTheme="minorHAnsi" w:hAnsiTheme="minorHAnsi"/>
          <w:color w:val="auto"/>
        </w:rPr>
        <w:t xml:space="preserve">. </w:t>
      </w:r>
      <w:r>
        <w:rPr>
          <w:rFonts w:asciiTheme="minorHAnsi" w:hAnsiTheme="minorHAnsi"/>
          <w:color w:val="auto"/>
        </w:rPr>
        <w:t>Currency Conversion</w:t>
      </w:r>
      <w:bookmarkEnd w:id="16"/>
      <w:r w:rsidR="00FF5F93" w:rsidRPr="00FF5F93">
        <w:rPr>
          <w:rFonts w:asciiTheme="minorHAnsi" w:hAnsiTheme="minorHAnsi"/>
          <w:color w:val="auto"/>
        </w:rPr>
        <w:t xml:space="preserve"> </w:t>
      </w:r>
    </w:p>
    <w:p w14:paraId="4404FE53" w14:textId="77777777" w:rsidR="00D17C87" w:rsidRDefault="00D17C87" w:rsidP="00AC1BB9">
      <w:pPr>
        <w:tabs>
          <w:tab w:val="num" w:pos="720"/>
        </w:tabs>
        <w:jc w:val="both"/>
        <w:rPr>
          <w:sz w:val="2"/>
          <w:szCs w:val="2"/>
        </w:rPr>
      </w:pPr>
    </w:p>
    <w:p w14:paraId="0E9D9803" w14:textId="77777777" w:rsidR="00AC1BB9" w:rsidRDefault="00D17C87" w:rsidP="00AC1BB9">
      <w:pPr>
        <w:tabs>
          <w:tab w:val="num" w:pos="720"/>
        </w:tabs>
        <w:jc w:val="both"/>
        <w:rPr>
          <w:sz w:val="24"/>
          <w:szCs w:val="24"/>
        </w:rPr>
      </w:pPr>
      <w:r>
        <w:rPr>
          <w:sz w:val="24"/>
          <w:szCs w:val="24"/>
        </w:rPr>
        <w:t xml:space="preserve">The representation of </w:t>
      </w:r>
      <w:r>
        <w:rPr>
          <w:i/>
          <w:sz w:val="24"/>
          <w:szCs w:val="24"/>
        </w:rPr>
        <w:t xml:space="preserve">Value Sales </w:t>
      </w:r>
      <w:r>
        <w:rPr>
          <w:sz w:val="24"/>
          <w:szCs w:val="24"/>
        </w:rPr>
        <w:t xml:space="preserve">in </w:t>
      </w:r>
      <w:r w:rsidR="00BB3B7B">
        <w:rPr>
          <w:sz w:val="24"/>
          <w:szCs w:val="24"/>
        </w:rPr>
        <w:t>reporting</w:t>
      </w:r>
      <w:r>
        <w:rPr>
          <w:sz w:val="24"/>
          <w:szCs w:val="24"/>
        </w:rPr>
        <w:t xml:space="preserve"> currency (</w:t>
      </w:r>
      <w:r w:rsidR="00BB3B7B">
        <w:rPr>
          <w:sz w:val="24"/>
          <w:szCs w:val="24"/>
        </w:rPr>
        <w:t>USD, EURO</w:t>
      </w:r>
      <w:r>
        <w:rPr>
          <w:sz w:val="24"/>
          <w:szCs w:val="24"/>
        </w:rPr>
        <w:t>) requires the use of the standard conversion rates.</w:t>
      </w:r>
    </w:p>
    <w:p w14:paraId="4EDD671B" w14:textId="77777777" w:rsidR="00EE4801" w:rsidRDefault="00EE4801" w:rsidP="00AC1BB9">
      <w:pPr>
        <w:tabs>
          <w:tab w:val="num" w:pos="720"/>
        </w:tabs>
        <w:jc w:val="both"/>
        <w:rPr>
          <w:sz w:val="24"/>
          <w:szCs w:val="24"/>
        </w:rPr>
      </w:pPr>
      <w:r>
        <w:rPr>
          <w:sz w:val="24"/>
          <w:szCs w:val="24"/>
        </w:rPr>
        <w:t xml:space="preserve">We have observed that the currency conversion rates in the output file provided by Pepsi vary for Product – Time Period combination. Thus, we have made assumption and </w:t>
      </w:r>
      <w:commentRangeStart w:id="17"/>
      <w:r>
        <w:rPr>
          <w:sz w:val="24"/>
          <w:szCs w:val="24"/>
        </w:rPr>
        <w:t xml:space="preserve">picked the </w:t>
      </w:r>
      <w:r w:rsidR="009D5196">
        <w:rPr>
          <w:sz w:val="24"/>
          <w:szCs w:val="24"/>
        </w:rPr>
        <w:t>most common factor for</w:t>
      </w:r>
      <w:r>
        <w:rPr>
          <w:sz w:val="24"/>
          <w:szCs w:val="24"/>
        </w:rPr>
        <w:t xml:space="preserve"> conversion </w:t>
      </w:r>
      <w:r w:rsidR="009C4845">
        <w:rPr>
          <w:sz w:val="24"/>
          <w:szCs w:val="24"/>
        </w:rPr>
        <w:t xml:space="preserve">across </w:t>
      </w:r>
      <w:r w:rsidR="00540562">
        <w:rPr>
          <w:sz w:val="24"/>
          <w:szCs w:val="24"/>
        </w:rPr>
        <w:t xml:space="preserve">respective </w:t>
      </w:r>
      <w:proofErr w:type="gramStart"/>
      <w:r w:rsidR="009D5196">
        <w:rPr>
          <w:sz w:val="24"/>
          <w:szCs w:val="24"/>
        </w:rPr>
        <w:t>time period</w:t>
      </w:r>
      <w:proofErr w:type="gramEnd"/>
      <w:r>
        <w:rPr>
          <w:sz w:val="24"/>
          <w:szCs w:val="24"/>
        </w:rPr>
        <w:t>.</w:t>
      </w:r>
      <w:commentRangeEnd w:id="17"/>
      <w:r w:rsidR="0076604D">
        <w:rPr>
          <w:rStyle w:val="CommentReference"/>
        </w:rPr>
        <w:commentReference w:id="17"/>
      </w:r>
    </w:p>
    <w:p w14:paraId="1EC9639B" w14:textId="77777777" w:rsidR="001D0117" w:rsidRDefault="001D0117" w:rsidP="00944014">
      <w:pPr>
        <w:pStyle w:val="Heading1"/>
        <w:numPr>
          <w:ilvl w:val="0"/>
          <w:numId w:val="0"/>
        </w:numPr>
        <w:ind w:left="432" w:hanging="432"/>
        <w:rPr>
          <w:rFonts w:asciiTheme="minorHAnsi" w:hAnsiTheme="minorHAnsi"/>
          <w:color w:val="auto"/>
        </w:rPr>
      </w:pPr>
      <w:bookmarkStart w:id="18" w:name="_Toc480393874"/>
      <w:r>
        <w:rPr>
          <w:rFonts w:asciiTheme="minorHAnsi" w:hAnsiTheme="minorHAnsi"/>
          <w:color w:val="auto"/>
        </w:rPr>
        <w:t>2</w:t>
      </w:r>
      <w:r w:rsidRPr="00FE302A">
        <w:rPr>
          <w:rFonts w:asciiTheme="minorHAnsi" w:hAnsiTheme="minorHAnsi"/>
          <w:color w:val="auto"/>
        </w:rPr>
        <w:t xml:space="preserve">. </w:t>
      </w:r>
      <w:r>
        <w:rPr>
          <w:rFonts w:asciiTheme="minorHAnsi" w:hAnsiTheme="minorHAnsi"/>
          <w:color w:val="auto"/>
        </w:rPr>
        <w:t>Scaling Factors</w:t>
      </w:r>
      <w:bookmarkEnd w:id="18"/>
    </w:p>
    <w:p w14:paraId="2EFF0142" w14:textId="77777777" w:rsidR="001D0117" w:rsidRPr="00FE302A" w:rsidRDefault="001D0117" w:rsidP="001D0117">
      <w:pPr>
        <w:jc w:val="both"/>
        <w:rPr>
          <w:sz w:val="2"/>
          <w:szCs w:val="2"/>
        </w:rPr>
      </w:pPr>
    </w:p>
    <w:p w14:paraId="07E0138D" w14:textId="77777777" w:rsidR="001D0117" w:rsidRDefault="001D0117" w:rsidP="001D0117">
      <w:pPr>
        <w:jc w:val="both"/>
        <w:rPr>
          <w:sz w:val="24"/>
          <w:szCs w:val="24"/>
        </w:rPr>
      </w:pPr>
      <w:bookmarkStart w:id="19" w:name="_GoBack"/>
      <w:r>
        <w:rPr>
          <w:sz w:val="24"/>
          <w:szCs w:val="24"/>
        </w:rPr>
        <w:t>In the order to represent data in scale of thousands (‘000s) as in the output file received from Pepsi, scaling factor</w:t>
      </w:r>
      <w:del w:id="20" w:author="Rasesh Shah" w:date="2017-04-19T19:56:00Z">
        <w:r w:rsidDel="0076604D">
          <w:rPr>
            <w:sz w:val="24"/>
            <w:szCs w:val="24"/>
          </w:rPr>
          <w:delText>s</w:delText>
        </w:r>
      </w:del>
      <w:r>
        <w:rPr>
          <w:sz w:val="24"/>
          <w:szCs w:val="24"/>
        </w:rPr>
        <w:t xml:space="preserve"> of </w:t>
      </w:r>
      <w:r w:rsidRPr="004B1E13">
        <w:rPr>
          <w:i/>
          <w:sz w:val="24"/>
          <w:szCs w:val="24"/>
        </w:rPr>
        <w:t>Thousand</w:t>
      </w:r>
      <w:r>
        <w:rPr>
          <w:sz w:val="24"/>
          <w:szCs w:val="24"/>
        </w:rPr>
        <w:t xml:space="preserve"> is </w:t>
      </w:r>
      <w:r w:rsidRPr="00884AA3">
        <w:rPr>
          <w:sz w:val="24"/>
          <w:szCs w:val="24"/>
        </w:rPr>
        <w:t>applied to Value</w:t>
      </w:r>
      <w:r>
        <w:rPr>
          <w:sz w:val="24"/>
          <w:szCs w:val="24"/>
        </w:rPr>
        <w:t>, Volume and Units for GB Chilled Juices and Ambient Juices data</w:t>
      </w:r>
      <w:r w:rsidRPr="00884AA3">
        <w:rPr>
          <w:sz w:val="24"/>
          <w:szCs w:val="24"/>
        </w:rPr>
        <w:t>.</w:t>
      </w:r>
    </w:p>
    <w:p w14:paraId="3A5AC225" w14:textId="77777777" w:rsidR="003D58D3" w:rsidRDefault="00944014" w:rsidP="00944014">
      <w:pPr>
        <w:pStyle w:val="Heading1"/>
        <w:numPr>
          <w:ilvl w:val="0"/>
          <w:numId w:val="0"/>
        </w:numPr>
        <w:ind w:left="432" w:hanging="432"/>
        <w:rPr>
          <w:rFonts w:asciiTheme="minorHAnsi" w:hAnsiTheme="minorHAnsi"/>
          <w:color w:val="auto"/>
        </w:rPr>
      </w:pPr>
      <w:bookmarkStart w:id="21" w:name="_Toc480393875"/>
      <w:bookmarkEnd w:id="19"/>
      <w:r>
        <w:rPr>
          <w:rFonts w:asciiTheme="minorHAnsi" w:hAnsiTheme="minorHAnsi"/>
          <w:color w:val="auto"/>
        </w:rPr>
        <w:t xml:space="preserve">3. </w:t>
      </w:r>
      <w:r w:rsidR="003D58D3">
        <w:rPr>
          <w:rFonts w:asciiTheme="minorHAnsi" w:hAnsiTheme="minorHAnsi"/>
          <w:color w:val="auto"/>
        </w:rPr>
        <w:t>Serving Rule</w:t>
      </w:r>
      <w:bookmarkEnd w:id="21"/>
    </w:p>
    <w:p w14:paraId="46D6C894" w14:textId="77777777" w:rsidR="003D58D3" w:rsidRPr="00FE302A" w:rsidRDefault="003D58D3" w:rsidP="003D58D3">
      <w:pPr>
        <w:jc w:val="both"/>
        <w:rPr>
          <w:sz w:val="2"/>
          <w:szCs w:val="2"/>
        </w:rPr>
      </w:pPr>
    </w:p>
    <w:p w14:paraId="38D9A604" w14:textId="19303740" w:rsidR="003D58D3" w:rsidRDefault="00C54FCE" w:rsidP="003D58D3">
      <w:pPr>
        <w:jc w:val="both"/>
        <w:rPr>
          <w:sz w:val="24"/>
          <w:szCs w:val="24"/>
        </w:rPr>
      </w:pPr>
      <w:r>
        <w:rPr>
          <w:sz w:val="24"/>
          <w:szCs w:val="24"/>
        </w:rPr>
        <w:t>To</w:t>
      </w:r>
      <w:r w:rsidR="003D58D3">
        <w:rPr>
          <w:sz w:val="24"/>
          <w:szCs w:val="24"/>
        </w:rPr>
        <w:t xml:space="preserve"> identify servings of the products we have </w:t>
      </w:r>
      <w:ins w:id="22" w:author="Rasesh Shah" w:date="2017-04-19T20:53:00Z">
        <w:r w:rsidR="00177AFD">
          <w:rPr>
            <w:sz w:val="24"/>
            <w:szCs w:val="24"/>
          </w:rPr>
          <w:t xml:space="preserve">defined the below mentioned </w:t>
        </w:r>
      </w:ins>
      <w:del w:id="23" w:author="Rasesh Shah" w:date="2017-04-19T20:53:00Z">
        <w:r w:rsidR="003D58D3" w:rsidDel="00177AFD">
          <w:rPr>
            <w:sz w:val="24"/>
            <w:szCs w:val="24"/>
          </w:rPr>
          <w:delText xml:space="preserve">assumed below </w:delText>
        </w:r>
      </w:del>
      <w:r w:rsidR="003D58D3">
        <w:rPr>
          <w:sz w:val="24"/>
          <w:szCs w:val="24"/>
        </w:rPr>
        <w:t>rule</w:t>
      </w:r>
    </w:p>
    <w:p w14:paraId="7B2353ED" w14:textId="77777777" w:rsidR="00177AFD" w:rsidRDefault="00177AFD" w:rsidP="00177AFD">
      <w:pPr>
        <w:pStyle w:val="Heading2"/>
        <w:numPr>
          <w:ilvl w:val="0"/>
          <w:numId w:val="0"/>
        </w:numPr>
        <w:ind w:left="936" w:hanging="576"/>
        <w:rPr>
          <w:ins w:id="24" w:author="Rasesh Shah" w:date="2017-04-19T20:53:00Z"/>
          <w:color w:val="000000" w:themeColor="text1"/>
        </w:rPr>
        <w:pPrChange w:id="25" w:author="Rasesh Shah" w:date="2017-04-19T20:53:00Z">
          <w:pPr>
            <w:pStyle w:val="Heading2"/>
            <w:numPr>
              <w:ilvl w:val="0"/>
              <w:numId w:val="0"/>
            </w:numPr>
          </w:pPr>
        </w:pPrChange>
      </w:pPr>
      <w:bookmarkStart w:id="26" w:name="_Toc480393876"/>
      <w:ins w:id="27" w:author="Rasesh Shah" w:date="2017-04-19T20:53:00Z">
        <w:r>
          <w:rPr>
            <w:color w:val="000000" w:themeColor="text1"/>
          </w:rPr>
          <w:t xml:space="preserve">Rule </w:t>
        </w:r>
      </w:ins>
    </w:p>
    <w:p w14:paraId="10C2AF8A" w14:textId="474347B9" w:rsidR="00091FF8" w:rsidRPr="00944014" w:rsidRDefault="00473213" w:rsidP="00177AFD">
      <w:pPr>
        <w:pStyle w:val="Heading2"/>
        <w:numPr>
          <w:ilvl w:val="0"/>
          <w:numId w:val="0"/>
        </w:numPr>
        <w:ind w:left="936" w:hanging="576"/>
        <w:rPr>
          <w:color w:val="000000" w:themeColor="text1"/>
        </w:rPr>
        <w:pPrChange w:id="28" w:author="Rasesh Shah" w:date="2017-04-19T20:53:00Z">
          <w:pPr>
            <w:pStyle w:val="Heading2"/>
            <w:numPr>
              <w:ilvl w:val="0"/>
              <w:numId w:val="0"/>
            </w:numPr>
          </w:pPr>
        </w:pPrChange>
      </w:pPr>
      <w:r>
        <w:rPr>
          <w:color w:val="000000" w:themeColor="text1"/>
        </w:rPr>
        <w:t xml:space="preserve">3.1 </w:t>
      </w:r>
      <w:r w:rsidR="00170D1A" w:rsidRPr="00944014">
        <w:rPr>
          <w:color w:val="000000" w:themeColor="text1"/>
        </w:rPr>
        <w:t>Russia</w:t>
      </w:r>
      <w:bookmarkEnd w:id="26"/>
    </w:p>
    <w:p w14:paraId="17D4EA92" w14:textId="77777777" w:rsidR="003D58D3" w:rsidRDefault="003D58D3" w:rsidP="00177AFD">
      <w:pPr>
        <w:pStyle w:val="ListParagraph"/>
        <w:numPr>
          <w:ilvl w:val="0"/>
          <w:numId w:val="16"/>
        </w:numPr>
        <w:ind w:left="1080"/>
        <w:jc w:val="both"/>
        <w:rPr>
          <w:sz w:val="24"/>
          <w:szCs w:val="24"/>
        </w:rPr>
        <w:pPrChange w:id="29" w:author="Rasesh Shah" w:date="2017-04-19T20:53:00Z">
          <w:pPr>
            <w:pStyle w:val="ListParagraph"/>
            <w:numPr>
              <w:numId w:val="16"/>
            </w:numPr>
            <w:ind w:hanging="360"/>
            <w:jc w:val="both"/>
          </w:pPr>
        </w:pPrChange>
      </w:pPr>
      <w:r>
        <w:rPr>
          <w:sz w:val="24"/>
          <w:szCs w:val="24"/>
        </w:rPr>
        <w:t>If size &lt;= 750 ML then Single Serve</w:t>
      </w:r>
    </w:p>
    <w:p w14:paraId="5E37A7AC" w14:textId="77777777" w:rsidR="003D58D3" w:rsidRDefault="003D58D3" w:rsidP="00177AFD">
      <w:pPr>
        <w:pStyle w:val="ListParagraph"/>
        <w:numPr>
          <w:ilvl w:val="0"/>
          <w:numId w:val="16"/>
        </w:numPr>
        <w:ind w:left="1080"/>
        <w:jc w:val="both"/>
        <w:rPr>
          <w:sz w:val="24"/>
          <w:szCs w:val="24"/>
        </w:rPr>
        <w:pPrChange w:id="30" w:author="Rasesh Shah" w:date="2017-04-19T20:53:00Z">
          <w:pPr>
            <w:pStyle w:val="ListParagraph"/>
            <w:numPr>
              <w:numId w:val="16"/>
            </w:numPr>
            <w:ind w:hanging="360"/>
            <w:jc w:val="both"/>
          </w:pPr>
        </w:pPrChange>
      </w:pPr>
      <w:r>
        <w:rPr>
          <w:sz w:val="24"/>
          <w:szCs w:val="24"/>
        </w:rPr>
        <w:t>If size &gt; 750 ML then Multi Serve</w:t>
      </w:r>
    </w:p>
    <w:p w14:paraId="18285A03" w14:textId="77777777" w:rsidR="00170D1A" w:rsidRPr="00944014" w:rsidRDefault="00473213" w:rsidP="00177AFD">
      <w:pPr>
        <w:pStyle w:val="Heading2"/>
        <w:numPr>
          <w:ilvl w:val="0"/>
          <w:numId w:val="0"/>
        </w:numPr>
        <w:ind w:left="936" w:hanging="576"/>
        <w:rPr>
          <w:color w:val="000000" w:themeColor="text1"/>
        </w:rPr>
        <w:pPrChange w:id="31" w:author="Rasesh Shah" w:date="2017-04-19T20:53:00Z">
          <w:pPr>
            <w:pStyle w:val="Heading2"/>
            <w:numPr>
              <w:ilvl w:val="0"/>
              <w:numId w:val="0"/>
            </w:numPr>
          </w:pPr>
        </w:pPrChange>
      </w:pPr>
      <w:bookmarkStart w:id="32" w:name="_Toc480393877"/>
      <w:r>
        <w:rPr>
          <w:color w:val="000000" w:themeColor="text1"/>
        </w:rPr>
        <w:lastRenderedPageBreak/>
        <w:t xml:space="preserve">3.2 </w:t>
      </w:r>
      <w:r w:rsidR="00170D1A" w:rsidRPr="00944014">
        <w:rPr>
          <w:color w:val="000000" w:themeColor="text1"/>
        </w:rPr>
        <w:t>Great Britain</w:t>
      </w:r>
      <w:bookmarkEnd w:id="32"/>
      <w:r w:rsidR="00170D1A" w:rsidRPr="00944014">
        <w:rPr>
          <w:color w:val="000000" w:themeColor="text1"/>
        </w:rPr>
        <w:t xml:space="preserve"> </w:t>
      </w:r>
    </w:p>
    <w:p w14:paraId="5F11E77A" w14:textId="77777777" w:rsidR="00170D1A" w:rsidRDefault="00170D1A" w:rsidP="00177AFD">
      <w:pPr>
        <w:pStyle w:val="ListParagraph"/>
        <w:numPr>
          <w:ilvl w:val="0"/>
          <w:numId w:val="16"/>
        </w:numPr>
        <w:ind w:left="1080"/>
        <w:jc w:val="both"/>
        <w:rPr>
          <w:sz w:val="24"/>
          <w:szCs w:val="24"/>
        </w:rPr>
        <w:pPrChange w:id="33" w:author="Rasesh Shah" w:date="2017-04-19T20:53:00Z">
          <w:pPr>
            <w:pStyle w:val="ListParagraph"/>
            <w:numPr>
              <w:numId w:val="16"/>
            </w:numPr>
            <w:ind w:hanging="360"/>
            <w:jc w:val="both"/>
          </w:pPr>
        </w:pPrChange>
      </w:pPr>
      <w:r>
        <w:rPr>
          <w:sz w:val="24"/>
          <w:szCs w:val="24"/>
        </w:rPr>
        <w:t>If size &lt;= 750 ML and No. in multipack = x1 then Single Serve</w:t>
      </w:r>
    </w:p>
    <w:p w14:paraId="4CEA0A9C" w14:textId="77777777" w:rsidR="00170D1A" w:rsidRDefault="00170D1A" w:rsidP="00177AFD">
      <w:pPr>
        <w:pStyle w:val="ListParagraph"/>
        <w:numPr>
          <w:ilvl w:val="0"/>
          <w:numId w:val="16"/>
        </w:numPr>
        <w:ind w:left="1080"/>
        <w:jc w:val="both"/>
        <w:rPr>
          <w:sz w:val="24"/>
          <w:szCs w:val="24"/>
        </w:rPr>
        <w:pPrChange w:id="34" w:author="Rasesh Shah" w:date="2017-04-19T20:53:00Z">
          <w:pPr>
            <w:pStyle w:val="ListParagraph"/>
            <w:numPr>
              <w:numId w:val="16"/>
            </w:numPr>
            <w:ind w:hanging="360"/>
            <w:jc w:val="both"/>
          </w:pPr>
        </w:pPrChange>
      </w:pPr>
      <w:r>
        <w:rPr>
          <w:sz w:val="24"/>
          <w:szCs w:val="24"/>
        </w:rPr>
        <w:t>If size &gt; 750 ML and No. in multipack = x2,x3,x4,x5…x48 then Multi Serve</w:t>
      </w:r>
    </w:p>
    <w:p w14:paraId="49A5F3F7" w14:textId="77777777" w:rsidR="002805FD" w:rsidRDefault="002805FD" w:rsidP="002805FD">
      <w:pPr>
        <w:pStyle w:val="ListParagraph"/>
        <w:jc w:val="both"/>
        <w:rPr>
          <w:sz w:val="24"/>
          <w:szCs w:val="24"/>
        </w:rPr>
      </w:pPr>
    </w:p>
    <w:p w14:paraId="7E8D16C7" w14:textId="5883E924" w:rsidR="002805FD" w:rsidRDefault="00177AFD" w:rsidP="002805FD">
      <w:pPr>
        <w:pStyle w:val="ListParagraph"/>
        <w:jc w:val="both"/>
        <w:rPr>
          <w:sz w:val="24"/>
          <w:szCs w:val="24"/>
        </w:rPr>
      </w:pPr>
      <w:ins w:id="35" w:author="Rasesh Shah" w:date="2017-04-19T20:54:00Z">
        <w:r>
          <w:rPr>
            <w:sz w:val="24"/>
            <w:szCs w:val="24"/>
          </w:rPr>
          <w:t xml:space="preserve">Methods / Examples </w:t>
        </w:r>
      </w:ins>
    </w:p>
    <w:p w14:paraId="05AFDE83" w14:textId="77777777" w:rsidR="002805FD" w:rsidRDefault="002805FD" w:rsidP="002805FD">
      <w:pPr>
        <w:pStyle w:val="ListParagraph"/>
        <w:jc w:val="both"/>
        <w:rPr>
          <w:sz w:val="24"/>
          <w:szCs w:val="24"/>
        </w:rPr>
      </w:pPr>
    </w:p>
    <w:p w14:paraId="46F7F1C6" w14:textId="77777777" w:rsidR="002805FD" w:rsidRDefault="002805FD" w:rsidP="002805FD">
      <w:pPr>
        <w:pStyle w:val="ListParagraph"/>
        <w:jc w:val="both"/>
        <w:rPr>
          <w:sz w:val="24"/>
          <w:szCs w:val="24"/>
        </w:rPr>
      </w:pPr>
    </w:p>
    <w:p w14:paraId="31031CE3" w14:textId="77777777" w:rsidR="002805FD" w:rsidRDefault="002805FD" w:rsidP="002805FD">
      <w:pPr>
        <w:pStyle w:val="ListParagraph"/>
        <w:jc w:val="both"/>
        <w:rPr>
          <w:sz w:val="24"/>
          <w:szCs w:val="24"/>
        </w:rPr>
      </w:pPr>
    </w:p>
    <w:p w14:paraId="5F77EFC7" w14:textId="77777777" w:rsidR="00AC1BB9" w:rsidRDefault="001D0117" w:rsidP="00944014">
      <w:pPr>
        <w:pStyle w:val="Heading1"/>
        <w:numPr>
          <w:ilvl w:val="0"/>
          <w:numId w:val="0"/>
        </w:numPr>
        <w:ind w:left="432" w:hanging="432"/>
        <w:rPr>
          <w:rFonts w:asciiTheme="minorHAnsi" w:hAnsiTheme="minorHAnsi"/>
          <w:color w:val="auto"/>
        </w:rPr>
      </w:pPr>
      <w:bookmarkStart w:id="36" w:name="_Toc480393878"/>
      <w:r>
        <w:rPr>
          <w:rFonts w:asciiTheme="minorHAnsi" w:hAnsiTheme="minorHAnsi"/>
          <w:color w:val="auto"/>
        </w:rPr>
        <w:t>4</w:t>
      </w:r>
      <w:r w:rsidR="00AC1BB9" w:rsidRPr="00884AA3">
        <w:rPr>
          <w:rFonts w:asciiTheme="minorHAnsi" w:hAnsiTheme="minorHAnsi"/>
          <w:color w:val="auto"/>
        </w:rPr>
        <w:t>. T</w:t>
      </w:r>
      <w:r w:rsidR="00D82CEA">
        <w:rPr>
          <w:rFonts w:asciiTheme="minorHAnsi" w:hAnsiTheme="minorHAnsi"/>
          <w:color w:val="auto"/>
        </w:rPr>
        <w:t>ime</w:t>
      </w:r>
      <w:r w:rsidR="00C54FCE">
        <w:rPr>
          <w:rFonts w:asciiTheme="minorHAnsi" w:hAnsiTheme="minorHAnsi"/>
          <w:color w:val="auto"/>
        </w:rPr>
        <w:t xml:space="preserve"> -</w:t>
      </w:r>
      <w:r w:rsidR="00D82CEA">
        <w:rPr>
          <w:rFonts w:asciiTheme="minorHAnsi" w:hAnsiTheme="minorHAnsi"/>
          <w:color w:val="auto"/>
        </w:rPr>
        <w:t xml:space="preserve"> Period C</w:t>
      </w:r>
      <w:r w:rsidR="00AC1BB9" w:rsidRPr="00884AA3">
        <w:rPr>
          <w:rFonts w:asciiTheme="minorHAnsi" w:hAnsiTheme="minorHAnsi"/>
          <w:color w:val="auto"/>
        </w:rPr>
        <w:t>onversion</w:t>
      </w:r>
      <w:bookmarkEnd w:id="36"/>
    </w:p>
    <w:p w14:paraId="173691CB" w14:textId="77777777" w:rsidR="00884AA3" w:rsidRPr="00884AA3" w:rsidRDefault="00884AA3" w:rsidP="00AC1BB9">
      <w:pPr>
        <w:jc w:val="both"/>
        <w:rPr>
          <w:sz w:val="2"/>
          <w:szCs w:val="2"/>
        </w:rPr>
      </w:pPr>
    </w:p>
    <w:p w14:paraId="634BBFC6" w14:textId="77777777" w:rsidR="00197DA9" w:rsidRDefault="00D82CEA" w:rsidP="00D82CEA">
      <w:pPr>
        <w:jc w:val="both"/>
        <w:rPr>
          <w:ins w:id="37" w:author="Rasesh Shah" w:date="2017-04-19T20:43:00Z"/>
          <w:sz w:val="24"/>
          <w:szCs w:val="24"/>
        </w:rPr>
      </w:pPr>
      <w:r>
        <w:rPr>
          <w:sz w:val="24"/>
          <w:szCs w:val="24"/>
        </w:rPr>
        <w:t xml:space="preserve">The input data received for </w:t>
      </w:r>
      <w:r w:rsidR="0036157F">
        <w:rPr>
          <w:sz w:val="24"/>
          <w:szCs w:val="24"/>
        </w:rPr>
        <w:t>GB</w:t>
      </w:r>
      <w:r>
        <w:rPr>
          <w:sz w:val="24"/>
          <w:szCs w:val="24"/>
        </w:rPr>
        <w:t xml:space="preserve"> market </w:t>
      </w:r>
      <w:r w:rsidR="0036157F">
        <w:rPr>
          <w:sz w:val="24"/>
          <w:szCs w:val="24"/>
        </w:rPr>
        <w:t>is weekly</w:t>
      </w:r>
      <w:r w:rsidRPr="00D82CEA">
        <w:rPr>
          <w:sz w:val="24"/>
          <w:szCs w:val="24"/>
        </w:rPr>
        <w:t xml:space="preserve">. </w:t>
      </w:r>
    </w:p>
    <w:p w14:paraId="2383CCD3" w14:textId="6A0C2A54" w:rsidR="00D82CEA" w:rsidRDefault="00197DA9" w:rsidP="00D82CEA">
      <w:pPr>
        <w:jc w:val="both"/>
        <w:rPr>
          <w:sz w:val="24"/>
          <w:szCs w:val="24"/>
        </w:rPr>
      </w:pPr>
      <w:ins w:id="38" w:author="Rasesh Shah" w:date="2017-04-19T20:43:00Z">
        <w:r>
          <w:rPr>
            <w:sz w:val="24"/>
            <w:szCs w:val="24"/>
          </w:rPr>
          <w:t xml:space="preserve">Rule used: </w:t>
        </w:r>
      </w:ins>
      <w:del w:id="39" w:author="Rasesh Shah" w:date="2017-04-19T20:43:00Z">
        <w:r w:rsidR="0036157F" w:rsidDel="00197DA9">
          <w:rPr>
            <w:sz w:val="24"/>
            <w:szCs w:val="24"/>
          </w:rPr>
          <w:delText xml:space="preserve">We have </w:delText>
        </w:r>
      </w:del>
      <w:r w:rsidR="0036157F">
        <w:rPr>
          <w:sz w:val="24"/>
          <w:szCs w:val="24"/>
        </w:rPr>
        <w:t xml:space="preserve">converted weekly </w:t>
      </w:r>
      <w:r w:rsidR="00D82CEA" w:rsidRPr="00D82CEA">
        <w:rPr>
          <w:sz w:val="24"/>
          <w:szCs w:val="24"/>
        </w:rPr>
        <w:t>to</w:t>
      </w:r>
      <w:r w:rsidR="00D82CEA">
        <w:rPr>
          <w:sz w:val="24"/>
          <w:szCs w:val="24"/>
        </w:rPr>
        <w:t xml:space="preserve"> a standard </w:t>
      </w:r>
      <w:r w:rsidR="00D82CEA" w:rsidRPr="00D82CEA">
        <w:rPr>
          <w:sz w:val="24"/>
          <w:szCs w:val="24"/>
        </w:rPr>
        <w:t>monthly</w:t>
      </w:r>
      <w:r w:rsidR="00D82CEA">
        <w:rPr>
          <w:sz w:val="24"/>
          <w:szCs w:val="24"/>
        </w:rPr>
        <w:t xml:space="preserve"> format</w:t>
      </w:r>
      <w:r w:rsidR="00D82CEA" w:rsidRPr="00D82CEA">
        <w:rPr>
          <w:sz w:val="24"/>
          <w:szCs w:val="24"/>
        </w:rPr>
        <w:t xml:space="preserve"> </w:t>
      </w:r>
      <w:r w:rsidR="00D82CEA">
        <w:rPr>
          <w:sz w:val="24"/>
          <w:szCs w:val="24"/>
        </w:rPr>
        <w:t xml:space="preserve">in the </w:t>
      </w:r>
      <w:r w:rsidR="00D82CEA" w:rsidRPr="00D82CEA">
        <w:rPr>
          <w:sz w:val="24"/>
          <w:szCs w:val="24"/>
        </w:rPr>
        <w:t xml:space="preserve">harmonized </w:t>
      </w:r>
      <w:r w:rsidR="0036157F">
        <w:rPr>
          <w:sz w:val="24"/>
          <w:szCs w:val="24"/>
        </w:rPr>
        <w:t>output</w:t>
      </w:r>
      <w:r w:rsidR="00D82CEA" w:rsidRPr="00D82CEA">
        <w:rPr>
          <w:sz w:val="24"/>
          <w:szCs w:val="24"/>
        </w:rPr>
        <w:t>.</w:t>
      </w:r>
      <w:r w:rsidR="00D82CEA">
        <w:rPr>
          <w:sz w:val="24"/>
          <w:szCs w:val="24"/>
        </w:rPr>
        <w:t xml:space="preserve"> </w:t>
      </w:r>
    </w:p>
    <w:p w14:paraId="12557759" w14:textId="46137308" w:rsidR="00AC1BB9" w:rsidRPr="00884AA3" w:rsidRDefault="00197DA9" w:rsidP="00D82CEA">
      <w:pPr>
        <w:jc w:val="both"/>
        <w:rPr>
          <w:sz w:val="24"/>
          <w:szCs w:val="24"/>
        </w:rPr>
      </w:pPr>
      <w:ins w:id="40" w:author="Rasesh Shah" w:date="2017-04-19T20:44:00Z">
        <w:r>
          <w:rPr>
            <w:sz w:val="24"/>
            <w:szCs w:val="24"/>
          </w:rPr>
          <w:t>Method used:</w:t>
        </w:r>
      </w:ins>
      <w:del w:id="41" w:author="Rasesh Shah" w:date="2017-04-19T20:44:00Z">
        <w:r w:rsidR="0036157F" w:rsidDel="00197DA9">
          <w:rPr>
            <w:sz w:val="24"/>
            <w:szCs w:val="24"/>
          </w:rPr>
          <w:delText>Below</w:delText>
        </w:r>
        <w:r w:rsidR="00D82CEA" w:rsidDel="00197DA9">
          <w:rPr>
            <w:sz w:val="24"/>
            <w:szCs w:val="24"/>
          </w:rPr>
          <w:delText xml:space="preserve"> </w:delText>
        </w:r>
        <w:r w:rsidR="0036157F" w:rsidDel="00197DA9">
          <w:rPr>
            <w:sz w:val="24"/>
            <w:szCs w:val="24"/>
          </w:rPr>
          <w:delText>is the method used for</w:delText>
        </w:r>
      </w:del>
      <w:r w:rsidR="0036157F">
        <w:rPr>
          <w:sz w:val="24"/>
          <w:szCs w:val="24"/>
        </w:rPr>
        <w:t xml:space="preserve"> weekly to monthly</w:t>
      </w:r>
      <w:r w:rsidR="00D82CEA">
        <w:rPr>
          <w:sz w:val="24"/>
          <w:szCs w:val="24"/>
        </w:rPr>
        <w:t xml:space="preserve"> </w:t>
      </w:r>
      <w:r w:rsidR="0036157F">
        <w:rPr>
          <w:sz w:val="24"/>
          <w:szCs w:val="24"/>
        </w:rPr>
        <w:t>conversion:</w:t>
      </w:r>
    </w:p>
    <w:p w14:paraId="73D049C0" w14:textId="77777777" w:rsidR="00AC1BB9" w:rsidRDefault="0036157F" w:rsidP="00944014">
      <w:pPr>
        <w:pStyle w:val="Heading2"/>
        <w:numPr>
          <w:ilvl w:val="0"/>
          <w:numId w:val="0"/>
        </w:numPr>
        <w:ind w:left="576" w:hanging="576"/>
        <w:rPr>
          <w:rFonts w:asciiTheme="minorHAnsi" w:hAnsiTheme="minorHAnsi"/>
          <w:color w:val="auto"/>
          <w:sz w:val="24"/>
          <w:szCs w:val="24"/>
        </w:rPr>
      </w:pPr>
      <w:bookmarkStart w:id="42" w:name="_Toc480393879"/>
      <w:r>
        <w:rPr>
          <w:rFonts w:asciiTheme="minorHAnsi" w:hAnsiTheme="minorHAnsi"/>
          <w:color w:val="auto"/>
          <w:sz w:val="24"/>
          <w:szCs w:val="24"/>
        </w:rPr>
        <w:t>Weekly format – WE 22.02.14</w:t>
      </w:r>
      <w:bookmarkEnd w:id="42"/>
    </w:p>
    <w:p w14:paraId="18AA4257" w14:textId="77777777" w:rsidR="00884AA3" w:rsidRPr="00884AA3" w:rsidRDefault="00884AA3" w:rsidP="00471130">
      <w:pPr>
        <w:ind w:left="360"/>
        <w:rPr>
          <w:sz w:val="2"/>
          <w:szCs w:val="2"/>
        </w:rPr>
      </w:pPr>
    </w:p>
    <w:p w14:paraId="56BFB32F" w14:textId="77777777" w:rsidR="008C3FCC" w:rsidRDefault="0069238C" w:rsidP="0036157F">
      <w:pPr>
        <w:pStyle w:val="ListParagraph"/>
        <w:numPr>
          <w:ilvl w:val="0"/>
          <w:numId w:val="16"/>
        </w:numPr>
        <w:jc w:val="both"/>
        <w:rPr>
          <w:sz w:val="24"/>
          <w:szCs w:val="24"/>
        </w:rPr>
      </w:pPr>
      <w:r w:rsidRPr="008C3FCC">
        <w:rPr>
          <w:i/>
          <w:sz w:val="24"/>
          <w:szCs w:val="24"/>
        </w:rPr>
        <w:t>For Additive Measures</w:t>
      </w:r>
      <w:r w:rsidRPr="008C3FCC">
        <w:rPr>
          <w:sz w:val="24"/>
          <w:szCs w:val="24"/>
        </w:rPr>
        <w:t xml:space="preserve">: </w:t>
      </w:r>
      <w:r w:rsidR="008C3FCC" w:rsidRPr="008C3FCC">
        <w:rPr>
          <w:sz w:val="24"/>
          <w:szCs w:val="24"/>
        </w:rPr>
        <w:t>T</w:t>
      </w:r>
      <w:r w:rsidRPr="008C3FCC">
        <w:rPr>
          <w:sz w:val="24"/>
          <w:szCs w:val="24"/>
        </w:rPr>
        <w:t>he daily data is derived using the weekly dat</w:t>
      </w:r>
      <w:r w:rsidR="008C3FCC" w:rsidRPr="008C3FCC">
        <w:rPr>
          <w:sz w:val="24"/>
          <w:szCs w:val="24"/>
        </w:rPr>
        <w:t>a</w:t>
      </w:r>
      <w:r w:rsidR="006F360F">
        <w:rPr>
          <w:sz w:val="24"/>
          <w:szCs w:val="24"/>
        </w:rPr>
        <w:t xml:space="preserve"> (7 days)</w:t>
      </w:r>
      <w:r w:rsidR="008C3FCC" w:rsidRPr="008C3FCC">
        <w:rPr>
          <w:sz w:val="24"/>
          <w:szCs w:val="24"/>
        </w:rPr>
        <w:t xml:space="preserve">; the monthly total is then obtained by </w:t>
      </w:r>
      <w:r w:rsidR="00AC1BB9" w:rsidRPr="008C3FCC">
        <w:rPr>
          <w:sz w:val="24"/>
          <w:szCs w:val="24"/>
        </w:rPr>
        <w:t>adjust</w:t>
      </w:r>
      <w:r w:rsidR="008C3FCC" w:rsidRPr="008C3FCC">
        <w:rPr>
          <w:sz w:val="24"/>
          <w:szCs w:val="24"/>
        </w:rPr>
        <w:t>ing the daily data</w:t>
      </w:r>
      <w:r w:rsidR="00AC1BB9" w:rsidRPr="008C3FCC">
        <w:rPr>
          <w:sz w:val="24"/>
          <w:szCs w:val="24"/>
        </w:rPr>
        <w:t xml:space="preserve"> for </w:t>
      </w:r>
      <w:r w:rsidR="008C3FCC" w:rsidRPr="008C3FCC">
        <w:rPr>
          <w:sz w:val="24"/>
          <w:szCs w:val="24"/>
        </w:rPr>
        <w:t xml:space="preserve">total </w:t>
      </w:r>
      <w:r w:rsidR="006F360F">
        <w:rPr>
          <w:sz w:val="24"/>
          <w:szCs w:val="24"/>
        </w:rPr>
        <w:t>number of days in that</w:t>
      </w:r>
      <w:r w:rsidR="006C68A3">
        <w:rPr>
          <w:sz w:val="24"/>
          <w:szCs w:val="24"/>
        </w:rPr>
        <w:t xml:space="preserve"> month</w:t>
      </w:r>
    </w:p>
    <w:p w14:paraId="1349F907" w14:textId="77777777" w:rsidR="006C68A3" w:rsidRPr="003D58D3" w:rsidRDefault="006C68A3" w:rsidP="003D58D3">
      <w:pPr>
        <w:pStyle w:val="ListParagraph"/>
        <w:numPr>
          <w:ilvl w:val="0"/>
          <w:numId w:val="16"/>
        </w:numPr>
        <w:jc w:val="both"/>
        <w:rPr>
          <w:i/>
          <w:sz w:val="24"/>
          <w:szCs w:val="24"/>
        </w:rPr>
      </w:pPr>
      <w:r>
        <w:rPr>
          <w:i/>
          <w:sz w:val="24"/>
          <w:szCs w:val="24"/>
        </w:rPr>
        <w:t>For Non-</w:t>
      </w:r>
      <w:r w:rsidR="0036157F">
        <w:rPr>
          <w:i/>
          <w:sz w:val="24"/>
          <w:szCs w:val="24"/>
        </w:rPr>
        <w:t>Additive</w:t>
      </w:r>
      <w:r>
        <w:rPr>
          <w:i/>
          <w:sz w:val="24"/>
          <w:szCs w:val="24"/>
        </w:rPr>
        <w:t xml:space="preserve"> </w:t>
      </w:r>
      <w:r w:rsidRPr="006C68A3">
        <w:rPr>
          <w:i/>
          <w:sz w:val="24"/>
          <w:szCs w:val="24"/>
        </w:rPr>
        <w:t>Measures</w:t>
      </w:r>
      <w:r w:rsidRPr="003D58D3">
        <w:rPr>
          <w:i/>
          <w:sz w:val="24"/>
          <w:szCs w:val="24"/>
        </w:rPr>
        <w:t>: The data is populated by obtaining the maximum of the weekly data falling under a month for each product line</w:t>
      </w:r>
    </w:p>
    <w:p w14:paraId="17E34B0D" w14:textId="77777777" w:rsidR="000D1D54" w:rsidRDefault="000D1D54" w:rsidP="000D1D54">
      <w:pPr>
        <w:pStyle w:val="Heading1"/>
        <w:numPr>
          <w:ilvl w:val="0"/>
          <w:numId w:val="0"/>
        </w:numPr>
        <w:ind w:left="432" w:hanging="432"/>
        <w:rPr>
          <w:rFonts w:asciiTheme="minorHAnsi" w:hAnsiTheme="minorHAnsi"/>
          <w:color w:val="auto"/>
        </w:rPr>
      </w:pPr>
      <w:bookmarkStart w:id="43" w:name="_Toc480393880"/>
      <w:r>
        <w:rPr>
          <w:rFonts w:asciiTheme="minorHAnsi" w:hAnsiTheme="minorHAnsi"/>
          <w:color w:val="auto"/>
        </w:rPr>
        <w:t>5</w:t>
      </w:r>
      <w:r w:rsidRPr="00884AA3">
        <w:rPr>
          <w:rFonts w:asciiTheme="minorHAnsi" w:hAnsiTheme="minorHAnsi"/>
          <w:color w:val="auto"/>
        </w:rPr>
        <w:t xml:space="preserve">. </w:t>
      </w:r>
      <w:r>
        <w:rPr>
          <w:rFonts w:asciiTheme="minorHAnsi" w:hAnsiTheme="minorHAnsi"/>
          <w:color w:val="auto"/>
        </w:rPr>
        <w:t>Product Mapping</w:t>
      </w:r>
      <w:bookmarkEnd w:id="43"/>
    </w:p>
    <w:p w14:paraId="05C2EC78" w14:textId="77777777" w:rsidR="000D1D54" w:rsidRPr="00884AA3" w:rsidRDefault="000D1D54" w:rsidP="000D1D54">
      <w:pPr>
        <w:jc w:val="both"/>
        <w:rPr>
          <w:sz w:val="2"/>
          <w:szCs w:val="2"/>
        </w:rPr>
      </w:pPr>
    </w:p>
    <w:p w14:paraId="21F67AA8" w14:textId="77777777" w:rsidR="00473213" w:rsidRDefault="00473213" w:rsidP="00473213">
      <w:pPr>
        <w:pStyle w:val="Heading2"/>
        <w:numPr>
          <w:ilvl w:val="0"/>
          <w:numId w:val="0"/>
        </w:numPr>
        <w:ind w:left="576" w:hanging="576"/>
        <w:rPr>
          <w:color w:val="000000" w:themeColor="text1"/>
        </w:rPr>
      </w:pPr>
      <w:bookmarkStart w:id="44" w:name="_Toc480393881"/>
      <w:r>
        <w:rPr>
          <w:color w:val="000000" w:themeColor="text1"/>
        </w:rPr>
        <w:t>5.1 Trademark Mapping</w:t>
      </w:r>
      <w:bookmarkEnd w:id="44"/>
    </w:p>
    <w:p w14:paraId="07CC4851" w14:textId="77777777" w:rsidR="00473213" w:rsidRDefault="00473213" w:rsidP="00473213">
      <w:r>
        <w:t>The Trademark name is the Global Brand Name</w:t>
      </w:r>
    </w:p>
    <w:p w14:paraId="42FEF144" w14:textId="77777777" w:rsidR="00473213" w:rsidRDefault="00473213" w:rsidP="00473213">
      <w:pPr>
        <w:pStyle w:val="Heading2"/>
        <w:numPr>
          <w:ilvl w:val="0"/>
          <w:numId w:val="0"/>
        </w:numPr>
        <w:ind w:left="576" w:hanging="576"/>
        <w:rPr>
          <w:color w:val="000000" w:themeColor="text1"/>
        </w:rPr>
      </w:pPr>
      <w:bookmarkStart w:id="45" w:name="_Toc480393882"/>
      <w:r>
        <w:rPr>
          <w:color w:val="000000" w:themeColor="text1"/>
        </w:rPr>
        <w:t>5.2 Flavor Mapping</w:t>
      </w:r>
      <w:bookmarkEnd w:id="45"/>
    </w:p>
    <w:p w14:paraId="497A8D20" w14:textId="1B98F000" w:rsidR="00C4727C" w:rsidRDefault="00C4727C" w:rsidP="00C4727C">
      <w:r>
        <w:t>In flavor column where there are multiple flavors listed</w:t>
      </w:r>
      <w:del w:id="46" w:author="Rasesh Shah" w:date="2017-04-19T20:54:00Z">
        <w:r w:rsidDel="00177AFD">
          <w:delText xml:space="preserve"> like </w:delText>
        </w:r>
      </w:del>
      <w:r>
        <w:t>–</w:t>
      </w:r>
      <w:ins w:id="47" w:author="Rasesh Shah" w:date="2017-04-19T20:54:00Z">
        <w:r w:rsidR="00177AFD">
          <w:t>e.g.</w:t>
        </w:r>
      </w:ins>
      <w:r>
        <w:t xml:space="preserve"> </w:t>
      </w:r>
    </w:p>
    <w:p w14:paraId="7D84F324" w14:textId="77777777" w:rsidR="00C4727C" w:rsidRDefault="00C4727C" w:rsidP="00197DA9">
      <w:pPr>
        <w:pStyle w:val="ListParagraph"/>
        <w:numPr>
          <w:ilvl w:val="0"/>
          <w:numId w:val="25"/>
        </w:numPr>
        <w:rPr>
          <w:rFonts w:ascii="Calibri" w:eastAsia="Times New Roman" w:hAnsi="Calibri" w:cs="Times New Roman"/>
          <w:color w:val="000000"/>
        </w:rPr>
      </w:pPr>
      <w:r w:rsidRPr="00F0355B">
        <w:rPr>
          <w:rFonts w:ascii="Calibri" w:eastAsia="Times New Roman" w:hAnsi="Calibri" w:cs="Times New Roman"/>
          <w:b/>
          <w:i/>
          <w:color w:val="000000"/>
        </w:rPr>
        <w:t>APPLE</w:t>
      </w:r>
      <w:r w:rsidRPr="00C4727C">
        <w:rPr>
          <w:rFonts w:ascii="Calibri" w:eastAsia="Times New Roman" w:hAnsi="Calibri" w:cs="Times New Roman"/>
          <w:color w:val="000000"/>
        </w:rPr>
        <w:t xml:space="preserve"> &amp; COCONUT</w:t>
      </w:r>
    </w:p>
    <w:p w14:paraId="7070A935" w14:textId="77777777" w:rsidR="00C4727C" w:rsidRDefault="00C4727C" w:rsidP="00197DA9">
      <w:pPr>
        <w:pStyle w:val="ListParagraph"/>
        <w:numPr>
          <w:ilvl w:val="0"/>
          <w:numId w:val="25"/>
        </w:numPr>
        <w:spacing w:after="0" w:line="240" w:lineRule="auto"/>
        <w:rPr>
          <w:rFonts w:ascii="Calibri" w:eastAsia="Times New Roman" w:hAnsi="Calibri" w:cs="Times New Roman"/>
          <w:color w:val="000000"/>
        </w:rPr>
      </w:pPr>
      <w:r w:rsidRPr="00F0355B">
        <w:rPr>
          <w:rFonts w:ascii="Calibri" w:eastAsia="Times New Roman" w:hAnsi="Calibri" w:cs="Times New Roman"/>
          <w:b/>
          <w:i/>
          <w:color w:val="000000"/>
        </w:rPr>
        <w:t>COCONUT</w:t>
      </w:r>
      <w:r w:rsidRPr="00C4727C">
        <w:rPr>
          <w:rFonts w:ascii="Calibri" w:eastAsia="Times New Roman" w:hAnsi="Calibri" w:cs="Times New Roman"/>
          <w:color w:val="000000"/>
        </w:rPr>
        <w:t xml:space="preserve"> &amp; TROPICAL MIX</w:t>
      </w:r>
    </w:p>
    <w:p w14:paraId="2D183D48" w14:textId="77777777" w:rsidR="00C4727C" w:rsidRPr="00C4727C" w:rsidRDefault="00C4727C" w:rsidP="00197DA9">
      <w:pPr>
        <w:pStyle w:val="ListParagraph"/>
        <w:numPr>
          <w:ilvl w:val="0"/>
          <w:numId w:val="25"/>
        </w:numPr>
        <w:spacing w:after="0" w:line="240" w:lineRule="auto"/>
        <w:rPr>
          <w:rFonts w:ascii="Calibri" w:eastAsia="Times New Roman" w:hAnsi="Calibri" w:cs="Times New Roman"/>
          <w:color w:val="000000"/>
        </w:rPr>
      </w:pPr>
      <w:r w:rsidRPr="00C4727C">
        <w:rPr>
          <w:rFonts w:ascii="Calibri" w:eastAsia="Times New Roman" w:hAnsi="Calibri" w:cs="Times New Roman"/>
          <w:b/>
          <w:i/>
          <w:color w:val="000000"/>
        </w:rPr>
        <w:t>LEMON</w:t>
      </w:r>
      <w:r w:rsidRPr="00C4727C">
        <w:rPr>
          <w:rFonts w:ascii="Calibri" w:eastAsia="Times New Roman" w:hAnsi="Calibri" w:cs="Times New Roman"/>
          <w:color w:val="000000"/>
        </w:rPr>
        <w:t xml:space="preserve"> &amp; LIME &amp; MINT &amp; COCONUT</w:t>
      </w:r>
    </w:p>
    <w:p w14:paraId="15F3C3B5" w14:textId="77777777" w:rsidR="00C4727C" w:rsidRDefault="00C4727C" w:rsidP="00197DA9">
      <w:pPr>
        <w:pStyle w:val="ListParagraph"/>
        <w:numPr>
          <w:ilvl w:val="0"/>
          <w:numId w:val="25"/>
        </w:numPr>
        <w:spacing w:after="0" w:line="240" w:lineRule="auto"/>
        <w:rPr>
          <w:rFonts w:ascii="Calibri" w:eastAsia="Times New Roman" w:hAnsi="Calibri" w:cs="Times New Roman"/>
          <w:color w:val="000000"/>
        </w:rPr>
      </w:pPr>
      <w:r w:rsidRPr="00F0355B">
        <w:rPr>
          <w:rFonts w:ascii="Calibri" w:eastAsia="Times New Roman" w:hAnsi="Calibri" w:cs="Times New Roman"/>
          <w:b/>
          <w:i/>
          <w:color w:val="000000"/>
        </w:rPr>
        <w:t>TROPICAL FRUIT</w:t>
      </w:r>
      <w:r w:rsidRPr="00C4727C">
        <w:rPr>
          <w:rFonts w:ascii="Calibri" w:eastAsia="Times New Roman" w:hAnsi="Calibri" w:cs="Times New Roman"/>
          <w:color w:val="000000"/>
        </w:rPr>
        <w:t xml:space="preserve"> &amp; COCONUT</w:t>
      </w:r>
    </w:p>
    <w:p w14:paraId="43A7B458" w14:textId="77777777" w:rsidR="00C4727C" w:rsidRDefault="00C4727C" w:rsidP="00197DA9">
      <w:pPr>
        <w:pStyle w:val="ListParagraph"/>
        <w:numPr>
          <w:ilvl w:val="0"/>
          <w:numId w:val="25"/>
        </w:numPr>
        <w:spacing w:after="0" w:line="240" w:lineRule="auto"/>
        <w:rPr>
          <w:rFonts w:ascii="Calibri" w:eastAsia="Times New Roman" w:hAnsi="Calibri" w:cs="Times New Roman"/>
          <w:color w:val="000000"/>
        </w:rPr>
      </w:pPr>
      <w:r w:rsidRPr="00C4727C">
        <w:rPr>
          <w:rFonts w:ascii="Calibri" w:eastAsia="Times New Roman" w:hAnsi="Calibri" w:cs="Times New Roman"/>
          <w:b/>
          <w:i/>
          <w:color w:val="000000"/>
        </w:rPr>
        <w:t>BANANA</w:t>
      </w:r>
      <w:r w:rsidRPr="00C4727C">
        <w:rPr>
          <w:rFonts w:ascii="Calibri" w:eastAsia="Times New Roman" w:hAnsi="Calibri" w:cs="Times New Roman"/>
          <w:color w:val="000000"/>
        </w:rPr>
        <w:t xml:space="preserve"> &amp; STRAWBERRY</w:t>
      </w:r>
    </w:p>
    <w:p w14:paraId="13BE79A6" w14:textId="77777777" w:rsidR="00070D1E" w:rsidRPr="00C4727C" w:rsidRDefault="00070D1E" w:rsidP="00070D1E">
      <w:pPr>
        <w:pStyle w:val="ListParagraph"/>
        <w:spacing w:after="0" w:line="240" w:lineRule="auto"/>
        <w:rPr>
          <w:rFonts w:ascii="Calibri" w:eastAsia="Times New Roman" w:hAnsi="Calibri" w:cs="Times New Roman"/>
          <w:color w:val="000000"/>
        </w:rPr>
      </w:pPr>
    </w:p>
    <w:p w14:paraId="0D4D9B71" w14:textId="562B6CA0" w:rsidR="00C4727C" w:rsidRDefault="00197DA9" w:rsidP="00070D1E">
      <w:pPr>
        <w:spacing w:after="0" w:line="240" w:lineRule="auto"/>
        <w:ind w:left="360"/>
        <w:rPr>
          <w:rFonts w:ascii="Calibri" w:eastAsia="Times New Roman" w:hAnsi="Calibri" w:cs="Times New Roman"/>
          <w:color w:val="000000"/>
        </w:rPr>
      </w:pPr>
      <w:ins w:id="48" w:author="Rasesh Shah" w:date="2017-04-19T20:44:00Z">
        <w:r>
          <w:rPr>
            <w:rFonts w:ascii="Calibri" w:eastAsia="Times New Roman" w:hAnsi="Calibri" w:cs="Times New Roman"/>
            <w:color w:val="000000"/>
          </w:rPr>
          <w:t xml:space="preserve">Rule Used: </w:t>
        </w:r>
      </w:ins>
      <w:r w:rsidR="00C4727C" w:rsidRPr="00070D1E">
        <w:rPr>
          <w:rFonts w:ascii="Calibri" w:eastAsia="Times New Roman" w:hAnsi="Calibri" w:cs="Times New Roman"/>
          <w:color w:val="000000"/>
        </w:rPr>
        <w:t>We have considered the first flavor</w:t>
      </w:r>
      <w:r w:rsidR="00070D1E">
        <w:rPr>
          <w:rFonts w:ascii="Calibri" w:eastAsia="Times New Roman" w:hAnsi="Calibri" w:cs="Times New Roman"/>
          <w:color w:val="000000"/>
        </w:rPr>
        <w:t xml:space="preserve"> as highlighted in </w:t>
      </w:r>
      <w:r w:rsidR="00F0355B" w:rsidRPr="00F0355B">
        <w:rPr>
          <w:rFonts w:ascii="Calibri" w:eastAsia="Times New Roman" w:hAnsi="Calibri" w:cs="Times New Roman"/>
          <w:b/>
          <w:i/>
          <w:color w:val="000000"/>
        </w:rPr>
        <w:t>bold</w:t>
      </w:r>
      <w:r w:rsidR="00F0355B" w:rsidRPr="00F0355B">
        <w:rPr>
          <w:rFonts w:ascii="Calibri" w:eastAsia="Times New Roman" w:hAnsi="Calibri" w:cs="Times New Roman"/>
          <w:b/>
          <w:color w:val="000000"/>
        </w:rPr>
        <w:t>-</w:t>
      </w:r>
      <w:r w:rsidR="00070D1E" w:rsidRPr="00F0355B">
        <w:rPr>
          <w:rFonts w:ascii="Calibri" w:eastAsia="Times New Roman" w:hAnsi="Calibri" w:cs="Times New Roman"/>
          <w:b/>
          <w:i/>
          <w:color w:val="000000"/>
        </w:rPr>
        <w:t>italic</w:t>
      </w:r>
      <w:r w:rsidR="00070D1E">
        <w:rPr>
          <w:rFonts w:ascii="Calibri" w:eastAsia="Times New Roman" w:hAnsi="Calibri" w:cs="Times New Roman"/>
          <w:color w:val="000000"/>
        </w:rPr>
        <w:t xml:space="preserve"> above</w:t>
      </w:r>
      <w:r w:rsidR="009958B9">
        <w:rPr>
          <w:rFonts w:ascii="Calibri" w:eastAsia="Times New Roman" w:hAnsi="Calibri" w:cs="Times New Roman"/>
          <w:color w:val="000000"/>
        </w:rPr>
        <w:t xml:space="preserve"> as the global flavor. If the</w:t>
      </w:r>
      <w:r w:rsidR="00C4727C" w:rsidRPr="00070D1E">
        <w:rPr>
          <w:rFonts w:ascii="Calibri" w:eastAsia="Times New Roman" w:hAnsi="Calibri" w:cs="Times New Roman"/>
          <w:color w:val="000000"/>
        </w:rPr>
        <w:t xml:space="preserve"> flavor is not a distinguished flavor like </w:t>
      </w:r>
      <w:r w:rsidR="00C4727C" w:rsidRPr="00F0355B">
        <w:rPr>
          <w:rFonts w:ascii="Calibri" w:eastAsia="Times New Roman" w:hAnsi="Calibri" w:cs="Times New Roman"/>
          <w:b/>
          <w:i/>
          <w:color w:val="000000"/>
        </w:rPr>
        <w:t>Banana</w:t>
      </w:r>
      <w:r w:rsidR="00C4727C" w:rsidRPr="00070D1E">
        <w:rPr>
          <w:rFonts w:ascii="Calibri" w:eastAsia="Times New Roman" w:hAnsi="Calibri" w:cs="Times New Roman"/>
          <w:color w:val="000000"/>
        </w:rPr>
        <w:t xml:space="preserve"> </w:t>
      </w:r>
      <w:r w:rsidR="009958B9">
        <w:rPr>
          <w:rFonts w:ascii="Calibri" w:eastAsia="Times New Roman" w:hAnsi="Calibri" w:cs="Times New Roman"/>
          <w:color w:val="000000"/>
        </w:rPr>
        <w:t xml:space="preserve">in the global list </w:t>
      </w:r>
      <w:r w:rsidR="00C4727C" w:rsidRPr="00070D1E">
        <w:rPr>
          <w:rFonts w:ascii="Calibri" w:eastAsia="Times New Roman" w:hAnsi="Calibri" w:cs="Times New Roman"/>
          <w:color w:val="000000"/>
        </w:rPr>
        <w:t xml:space="preserve">derived from output shared by Pepsi </w:t>
      </w:r>
      <w:r w:rsidR="009958B9">
        <w:rPr>
          <w:rFonts w:ascii="Calibri" w:eastAsia="Times New Roman" w:hAnsi="Calibri" w:cs="Times New Roman"/>
          <w:color w:val="000000"/>
        </w:rPr>
        <w:t xml:space="preserve">then we have mapped </w:t>
      </w:r>
      <w:r w:rsidR="00FF211D">
        <w:rPr>
          <w:rFonts w:ascii="Calibri" w:eastAsia="Times New Roman" w:hAnsi="Calibri" w:cs="Times New Roman"/>
          <w:color w:val="000000"/>
        </w:rPr>
        <w:t xml:space="preserve">it </w:t>
      </w:r>
      <w:r w:rsidR="00FF211D" w:rsidRPr="00070D1E">
        <w:rPr>
          <w:rFonts w:ascii="Calibri" w:eastAsia="Times New Roman" w:hAnsi="Calibri" w:cs="Times New Roman"/>
          <w:color w:val="000000"/>
        </w:rPr>
        <w:t>to</w:t>
      </w:r>
      <w:r w:rsidR="00C4727C" w:rsidRPr="00070D1E">
        <w:rPr>
          <w:rFonts w:ascii="Calibri" w:eastAsia="Times New Roman" w:hAnsi="Calibri" w:cs="Times New Roman"/>
          <w:color w:val="000000"/>
        </w:rPr>
        <w:t xml:space="preserve"> </w:t>
      </w:r>
      <w:r w:rsidR="00C4727C" w:rsidRPr="00FF211D">
        <w:rPr>
          <w:rFonts w:ascii="Calibri" w:eastAsia="Times New Roman" w:hAnsi="Calibri" w:cs="Times New Roman"/>
          <w:b/>
          <w:i/>
          <w:color w:val="000000"/>
        </w:rPr>
        <w:t>All Others</w:t>
      </w:r>
    </w:p>
    <w:p w14:paraId="7550F21F" w14:textId="77777777" w:rsidR="00B74AFC" w:rsidRDefault="00B74AFC" w:rsidP="00070D1E">
      <w:pPr>
        <w:spacing w:after="0" w:line="240" w:lineRule="auto"/>
        <w:ind w:left="360"/>
        <w:rPr>
          <w:rFonts w:ascii="Calibri" w:eastAsia="Times New Roman" w:hAnsi="Calibri" w:cs="Times New Roman"/>
          <w:color w:val="000000"/>
        </w:rPr>
      </w:pPr>
    </w:p>
    <w:p w14:paraId="7442B834" w14:textId="77777777" w:rsidR="00177AFD" w:rsidRDefault="00B74AFC" w:rsidP="00070D1E">
      <w:pPr>
        <w:spacing w:after="0" w:line="240" w:lineRule="auto"/>
        <w:ind w:left="360"/>
        <w:rPr>
          <w:ins w:id="49" w:author="Rasesh Shah" w:date="2017-04-19T20:55:00Z"/>
          <w:rFonts w:ascii="Calibri" w:eastAsia="Times New Roman" w:hAnsi="Calibri" w:cs="Times New Roman"/>
          <w:color w:val="000000"/>
        </w:rPr>
      </w:pPr>
      <w:r>
        <w:rPr>
          <w:rFonts w:ascii="Calibri" w:eastAsia="Times New Roman" w:hAnsi="Calibri" w:cs="Times New Roman"/>
          <w:color w:val="000000"/>
        </w:rPr>
        <w:t xml:space="preserve">There were some manufacturers where the flavors in flavor column were from the global list of flavors. </w:t>
      </w:r>
      <w:r w:rsidR="006E51A3">
        <w:rPr>
          <w:rFonts w:ascii="Calibri" w:eastAsia="Times New Roman" w:hAnsi="Calibri" w:cs="Times New Roman"/>
          <w:color w:val="000000"/>
        </w:rPr>
        <w:t>However,</w:t>
      </w:r>
      <w:r>
        <w:rPr>
          <w:rFonts w:ascii="Calibri" w:eastAsia="Times New Roman" w:hAnsi="Calibri" w:cs="Times New Roman"/>
          <w:color w:val="000000"/>
        </w:rPr>
        <w:t xml:space="preserve"> in the output shared by Pepsi those manufacturers did not have </w:t>
      </w:r>
      <w:r w:rsidR="006E51A3">
        <w:rPr>
          <w:rFonts w:ascii="Calibri" w:eastAsia="Times New Roman" w:hAnsi="Calibri" w:cs="Times New Roman"/>
          <w:color w:val="000000"/>
        </w:rPr>
        <w:t xml:space="preserve">that flavor. </w:t>
      </w:r>
      <w:proofErr w:type="gramStart"/>
      <w:r w:rsidR="006E51A3">
        <w:rPr>
          <w:rFonts w:ascii="Calibri" w:eastAsia="Times New Roman" w:hAnsi="Calibri" w:cs="Times New Roman"/>
          <w:color w:val="000000"/>
        </w:rPr>
        <w:t>So</w:t>
      </w:r>
      <w:proofErr w:type="gramEnd"/>
      <w:r w:rsidR="006E51A3">
        <w:rPr>
          <w:rFonts w:ascii="Calibri" w:eastAsia="Times New Roman" w:hAnsi="Calibri" w:cs="Times New Roman"/>
          <w:color w:val="000000"/>
        </w:rPr>
        <w:t xml:space="preserve"> we </w:t>
      </w:r>
      <w:r w:rsidR="00FF211D">
        <w:rPr>
          <w:rFonts w:ascii="Calibri" w:eastAsia="Times New Roman" w:hAnsi="Calibri" w:cs="Times New Roman"/>
          <w:color w:val="000000"/>
        </w:rPr>
        <w:t xml:space="preserve">have </w:t>
      </w:r>
      <w:r w:rsidR="006E51A3">
        <w:rPr>
          <w:rFonts w:ascii="Calibri" w:eastAsia="Times New Roman" w:hAnsi="Calibri" w:cs="Times New Roman"/>
          <w:color w:val="000000"/>
        </w:rPr>
        <w:t>assume</w:t>
      </w:r>
      <w:r w:rsidR="00FF211D">
        <w:rPr>
          <w:rFonts w:ascii="Calibri" w:eastAsia="Times New Roman" w:hAnsi="Calibri" w:cs="Times New Roman"/>
          <w:color w:val="000000"/>
        </w:rPr>
        <w:t>d</w:t>
      </w:r>
      <w:r w:rsidR="006E51A3">
        <w:rPr>
          <w:rFonts w:ascii="Calibri" w:eastAsia="Times New Roman" w:hAnsi="Calibri" w:cs="Times New Roman"/>
          <w:color w:val="000000"/>
        </w:rPr>
        <w:t xml:space="preserve"> this is </w:t>
      </w:r>
      <w:r w:rsidR="00FF211D">
        <w:rPr>
          <w:rFonts w:ascii="Calibri" w:eastAsia="Times New Roman" w:hAnsi="Calibri" w:cs="Times New Roman"/>
          <w:color w:val="000000"/>
        </w:rPr>
        <w:t>a</w:t>
      </w:r>
      <w:r w:rsidR="006E51A3">
        <w:rPr>
          <w:rFonts w:ascii="Calibri" w:eastAsia="Times New Roman" w:hAnsi="Calibri" w:cs="Times New Roman"/>
          <w:color w:val="000000"/>
        </w:rPr>
        <w:t xml:space="preserve"> new flavor for </w:t>
      </w:r>
      <w:r w:rsidR="00FF211D">
        <w:rPr>
          <w:rFonts w:ascii="Calibri" w:eastAsia="Times New Roman" w:hAnsi="Calibri" w:cs="Times New Roman"/>
          <w:color w:val="000000"/>
        </w:rPr>
        <w:t xml:space="preserve">the </w:t>
      </w:r>
      <w:r w:rsidR="006E51A3">
        <w:rPr>
          <w:rFonts w:ascii="Calibri" w:eastAsia="Times New Roman" w:hAnsi="Calibri" w:cs="Times New Roman"/>
          <w:color w:val="000000"/>
        </w:rPr>
        <w:t xml:space="preserve">respective manufacturer. </w:t>
      </w:r>
    </w:p>
    <w:p w14:paraId="3D6598AE" w14:textId="5318AA1B" w:rsidR="00B74AFC" w:rsidRDefault="006E51A3" w:rsidP="00070D1E">
      <w:pPr>
        <w:spacing w:after="0" w:line="240" w:lineRule="auto"/>
        <w:ind w:left="360"/>
        <w:rPr>
          <w:rFonts w:ascii="Calibri" w:eastAsia="Times New Roman" w:hAnsi="Calibri" w:cs="Times New Roman"/>
          <w:color w:val="000000"/>
        </w:rPr>
      </w:pPr>
      <w:r>
        <w:rPr>
          <w:rFonts w:ascii="Calibri" w:eastAsia="Times New Roman" w:hAnsi="Calibri" w:cs="Times New Roman"/>
          <w:color w:val="000000"/>
        </w:rPr>
        <w:t>Table below shows the examples:</w:t>
      </w:r>
    </w:p>
    <w:p w14:paraId="7D9F2A24" w14:textId="77777777" w:rsidR="006E51A3" w:rsidRDefault="006E51A3" w:rsidP="00070D1E">
      <w:pPr>
        <w:spacing w:after="0" w:line="240" w:lineRule="auto"/>
        <w:ind w:left="360"/>
        <w:rPr>
          <w:rFonts w:ascii="Calibri" w:eastAsia="Times New Roman" w:hAnsi="Calibri" w:cs="Times New Roman"/>
          <w:color w:val="000000"/>
        </w:rPr>
      </w:pPr>
    </w:p>
    <w:tbl>
      <w:tblPr>
        <w:tblStyle w:val="TableGrid"/>
        <w:tblpPr w:leftFromText="180" w:rightFromText="180" w:vertAnchor="text" w:horzAnchor="margin" w:tblpXSpec="center" w:tblpY="18"/>
        <w:tblW w:w="0" w:type="auto"/>
        <w:tblLook w:val="04A0" w:firstRow="1" w:lastRow="0" w:firstColumn="1" w:lastColumn="0" w:noHBand="0" w:noVBand="1"/>
      </w:tblPr>
      <w:tblGrid>
        <w:gridCol w:w="2700"/>
        <w:gridCol w:w="2160"/>
        <w:gridCol w:w="1440"/>
        <w:gridCol w:w="3528"/>
      </w:tblGrid>
      <w:tr w:rsidR="00FF211D" w:rsidRPr="00E37C5D" w14:paraId="467F3415" w14:textId="77777777" w:rsidTr="00FF211D">
        <w:trPr>
          <w:trHeight w:val="300"/>
        </w:trPr>
        <w:tc>
          <w:tcPr>
            <w:tcW w:w="2700" w:type="dxa"/>
            <w:noWrap/>
            <w:hideMark/>
          </w:tcPr>
          <w:p w14:paraId="5E20AC99" w14:textId="77777777" w:rsidR="00FF211D" w:rsidRPr="00E37C5D" w:rsidRDefault="00FF211D" w:rsidP="00FF211D">
            <w:pPr>
              <w:rPr>
                <w:rFonts w:ascii="Calibri" w:eastAsia="Times New Roman" w:hAnsi="Calibri" w:cs="Times New Roman"/>
                <w:b/>
                <w:color w:val="000000"/>
              </w:rPr>
            </w:pPr>
            <w:r w:rsidRPr="00E37C5D">
              <w:rPr>
                <w:rFonts w:ascii="Calibri" w:eastAsia="Times New Roman" w:hAnsi="Calibri" w:cs="Times New Roman"/>
                <w:b/>
                <w:color w:val="000000"/>
              </w:rPr>
              <w:t>TRADING COMPANY</w:t>
            </w:r>
          </w:p>
        </w:tc>
        <w:tc>
          <w:tcPr>
            <w:tcW w:w="2160" w:type="dxa"/>
            <w:noWrap/>
            <w:hideMark/>
          </w:tcPr>
          <w:p w14:paraId="268A5DCC" w14:textId="77777777" w:rsidR="00FF211D" w:rsidRPr="00E37C5D" w:rsidRDefault="00FF211D" w:rsidP="00FF211D">
            <w:pPr>
              <w:rPr>
                <w:rFonts w:ascii="Calibri" w:eastAsia="Times New Roman" w:hAnsi="Calibri" w:cs="Times New Roman"/>
                <w:b/>
                <w:color w:val="000000"/>
              </w:rPr>
            </w:pPr>
            <w:r w:rsidRPr="00E37C5D">
              <w:rPr>
                <w:rFonts w:ascii="Calibri" w:eastAsia="Times New Roman" w:hAnsi="Calibri" w:cs="Times New Roman"/>
                <w:b/>
                <w:color w:val="000000"/>
              </w:rPr>
              <w:t>FLAVOUR</w:t>
            </w:r>
          </w:p>
        </w:tc>
        <w:tc>
          <w:tcPr>
            <w:tcW w:w="1440" w:type="dxa"/>
            <w:noWrap/>
            <w:hideMark/>
          </w:tcPr>
          <w:p w14:paraId="253D2A63" w14:textId="77777777" w:rsidR="00FF211D" w:rsidRPr="00E37C5D" w:rsidRDefault="00FF211D" w:rsidP="00FF211D">
            <w:pPr>
              <w:rPr>
                <w:rFonts w:ascii="Calibri" w:eastAsia="Times New Roman" w:hAnsi="Calibri" w:cs="Times New Roman"/>
                <w:b/>
                <w:color w:val="000000"/>
              </w:rPr>
            </w:pPr>
            <w:r w:rsidRPr="00E37C5D">
              <w:rPr>
                <w:rFonts w:ascii="Calibri" w:eastAsia="Times New Roman" w:hAnsi="Calibri" w:cs="Times New Roman"/>
                <w:b/>
                <w:color w:val="000000"/>
              </w:rPr>
              <w:t>Global Flavor</w:t>
            </w:r>
          </w:p>
        </w:tc>
        <w:tc>
          <w:tcPr>
            <w:tcW w:w="3528" w:type="dxa"/>
            <w:noWrap/>
            <w:hideMark/>
          </w:tcPr>
          <w:p w14:paraId="368FD22F" w14:textId="77777777" w:rsidR="00FF211D" w:rsidRPr="00E37C5D" w:rsidRDefault="00FF211D" w:rsidP="00FF211D">
            <w:pPr>
              <w:rPr>
                <w:rFonts w:ascii="Calibri" w:eastAsia="Times New Roman" w:hAnsi="Calibri" w:cs="Times New Roman"/>
                <w:b/>
                <w:color w:val="000000"/>
              </w:rPr>
            </w:pPr>
            <w:r w:rsidRPr="00E37C5D">
              <w:rPr>
                <w:rFonts w:ascii="Calibri" w:eastAsia="Times New Roman" w:hAnsi="Calibri" w:cs="Times New Roman"/>
                <w:b/>
                <w:color w:val="000000"/>
              </w:rPr>
              <w:t>Comments</w:t>
            </w:r>
          </w:p>
        </w:tc>
      </w:tr>
      <w:tr w:rsidR="00FF211D" w:rsidRPr="00E37C5D" w14:paraId="582A442E" w14:textId="77777777" w:rsidTr="00FF211D">
        <w:trPr>
          <w:trHeight w:val="300"/>
        </w:trPr>
        <w:tc>
          <w:tcPr>
            <w:tcW w:w="2700" w:type="dxa"/>
            <w:noWrap/>
            <w:hideMark/>
          </w:tcPr>
          <w:p w14:paraId="18FDEFC2"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ALL OTHER</w:t>
            </w:r>
          </w:p>
        </w:tc>
        <w:tc>
          <w:tcPr>
            <w:tcW w:w="2160" w:type="dxa"/>
            <w:noWrap/>
            <w:hideMark/>
          </w:tcPr>
          <w:p w14:paraId="60E3AF0E"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GINGER &amp; LEMON</w:t>
            </w:r>
          </w:p>
        </w:tc>
        <w:tc>
          <w:tcPr>
            <w:tcW w:w="1440" w:type="dxa"/>
            <w:noWrap/>
            <w:hideMark/>
          </w:tcPr>
          <w:p w14:paraId="19BF942A"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GINGER</w:t>
            </w:r>
          </w:p>
        </w:tc>
        <w:tc>
          <w:tcPr>
            <w:tcW w:w="3528" w:type="dxa"/>
            <w:noWrap/>
            <w:hideMark/>
          </w:tcPr>
          <w:p w14:paraId="65A3CE32"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 xml:space="preserve">Ginger is not tracked for this </w:t>
            </w:r>
            <w:r>
              <w:rPr>
                <w:rFonts w:ascii="Calibri" w:eastAsia="Times New Roman" w:hAnsi="Calibri" w:cs="Times New Roman"/>
                <w:color w:val="000000"/>
              </w:rPr>
              <w:t>manufacturer</w:t>
            </w:r>
            <w:r w:rsidRPr="00E37C5D">
              <w:rPr>
                <w:rFonts w:ascii="Calibri" w:eastAsia="Times New Roman" w:hAnsi="Calibri" w:cs="Times New Roman"/>
                <w:color w:val="000000"/>
              </w:rPr>
              <w:t xml:space="preserve"> in global file</w:t>
            </w:r>
          </w:p>
        </w:tc>
      </w:tr>
      <w:tr w:rsidR="00FF211D" w:rsidRPr="00E37C5D" w14:paraId="321CA43D" w14:textId="77777777" w:rsidTr="00FF211D">
        <w:trPr>
          <w:trHeight w:val="300"/>
        </w:trPr>
        <w:tc>
          <w:tcPr>
            <w:tcW w:w="2700" w:type="dxa"/>
            <w:noWrap/>
            <w:hideMark/>
          </w:tcPr>
          <w:p w14:paraId="688687C1"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ARIZONA BEVERAGE CO</w:t>
            </w:r>
          </w:p>
        </w:tc>
        <w:tc>
          <w:tcPr>
            <w:tcW w:w="2160" w:type="dxa"/>
            <w:noWrap/>
            <w:hideMark/>
          </w:tcPr>
          <w:p w14:paraId="0C12D84C"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CRANBERRY ICED TEA</w:t>
            </w:r>
          </w:p>
        </w:tc>
        <w:tc>
          <w:tcPr>
            <w:tcW w:w="1440" w:type="dxa"/>
            <w:noWrap/>
            <w:hideMark/>
          </w:tcPr>
          <w:p w14:paraId="4A00A5A3"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CRANBERRY</w:t>
            </w:r>
          </w:p>
        </w:tc>
        <w:tc>
          <w:tcPr>
            <w:tcW w:w="3528" w:type="dxa"/>
            <w:noWrap/>
            <w:hideMark/>
          </w:tcPr>
          <w:p w14:paraId="15DF49BD"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 xml:space="preserve">Cranberry not tracked for this </w:t>
            </w:r>
            <w:r>
              <w:rPr>
                <w:rFonts w:ascii="Calibri" w:eastAsia="Times New Roman" w:hAnsi="Calibri" w:cs="Times New Roman"/>
                <w:color w:val="000000"/>
              </w:rPr>
              <w:t>manufacturer</w:t>
            </w:r>
            <w:r w:rsidRPr="00E37C5D">
              <w:rPr>
                <w:rFonts w:ascii="Calibri" w:eastAsia="Times New Roman" w:hAnsi="Calibri" w:cs="Times New Roman"/>
                <w:color w:val="000000"/>
              </w:rPr>
              <w:t xml:space="preserve"> in global file</w:t>
            </w:r>
          </w:p>
        </w:tc>
      </w:tr>
      <w:tr w:rsidR="00FF211D" w:rsidRPr="00E37C5D" w14:paraId="6A920610" w14:textId="77777777" w:rsidTr="00FF211D">
        <w:trPr>
          <w:trHeight w:val="300"/>
        </w:trPr>
        <w:tc>
          <w:tcPr>
            <w:tcW w:w="2700" w:type="dxa"/>
            <w:noWrap/>
            <w:hideMark/>
          </w:tcPr>
          <w:p w14:paraId="0FD58411"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FOLKINGTONS JUICES</w:t>
            </w:r>
          </w:p>
        </w:tc>
        <w:tc>
          <w:tcPr>
            <w:tcW w:w="2160" w:type="dxa"/>
            <w:noWrap/>
            <w:hideMark/>
          </w:tcPr>
          <w:p w14:paraId="0D3833BB"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GINGER BEER</w:t>
            </w:r>
          </w:p>
        </w:tc>
        <w:tc>
          <w:tcPr>
            <w:tcW w:w="1440" w:type="dxa"/>
            <w:noWrap/>
            <w:hideMark/>
          </w:tcPr>
          <w:p w14:paraId="40253F36"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GINGER</w:t>
            </w:r>
          </w:p>
        </w:tc>
        <w:tc>
          <w:tcPr>
            <w:tcW w:w="3528" w:type="dxa"/>
            <w:noWrap/>
            <w:hideMark/>
          </w:tcPr>
          <w:p w14:paraId="6FF6CFE2"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 xml:space="preserve">Ginger is not tracked for this </w:t>
            </w:r>
            <w:r>
              <w:rPr>
                <w:rFonts w:ascii="Calibri" w:eastAsia="Times New Roman" w:hAnsi="Calibri" w:cs="Times New Roman"/>
                <w:color w:val="000000"/>
              </w:rPr>
              <w:t>manufacturer</w:t>
            </w:r>
            <w:r w:rsidRPr="00E37C5D">
              <w:rPr>
                <w:rFonts w:ascii="Calibri" w:eastAsia="Times New Roman" w:hAnsi="Calibri" w:cs="Times New Roman"/>
                <w:color w:val="000000"/>
              </w:rPr>
              <w:t xml:space="preserve"> in global file</w:t>
            </w:r>
          </w:p>
        </w:tc>
      </w:tr>
      <w:tr w:rsidR="00FF211D" w:rsidRPr="00E37C5D" w14:paraId="7704E5C4" w14:textId="77777777" w:rsidTr="00FF211D">
        <w:trPr>
          <w:trHeight w:val="300"/>
        </w:trPr>
        <w:tc>
          <w:tcPr>
            <w:tcW w:w="2700" w:type="dxa"/>
            <w:noWrap/>
            <w:hideMark/>
          </w:tcPr>
          <w:p w14:paraId="7EFF827A"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HECTOR BEVERAGES</w:t>
            </w:r>
          </w:p>
        </w:tc>
        <w:tc>
          <w:tcPr>
            <w:tcW w:w="2160" w:type="dxa"/>
            <w:noWrap/>
            <w:hideMark/>
          </w:tcPr>
          <w:p w14:paraId="2B3D8D64"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GINGER &amp; LEMON</w:t>
            </w:r>
          </w:p>
        </w:tc>
        <w:tc>
          <w:tcPr>
            <w:tcW w:w="1440" w:type="dxa"/>
            <w:noWrap/>
            <w:hideMark/>
          </w:tcPr>
          <w:p w14:paraId="7365ED99"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GINGER</w:t>
            </w:r>
          </w:p>
        </w:tc>
        <w:tc>
          <w:tcPr>
            <w:tcW w:w="3528" w:type="dxa"/>
            <w:noWrap/>
            <w:hideMark/>
          </w:tcPr>
          <w:p w14:paraId="2858F03C"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 xml:space="preserve">Ginger is not tracked for this </w:t>
            </w:r>
            <w:r>
              <w:rPr>
                <w:rFonts w:ascii="Calibri" w:eastAsia="Times New Roman" w:hAnsi="Calibri" w:cs="Times New Roman"/>
                <w:color w:val="000000"/>
              </w:rPr>
              <w:t>manufacturer</w:t>
            </w:r>
            <w:r w:rsidRPr="00E37C5D">
              <w:rPr>
                <w:rFonts w:ascii="Calibri" w:eastAsia="Times New Roman" w:hAnsi="Calibri" w:cs="Times New Roman"/>
                <w:color w:val="000000"/>
              </w:rPr>
              <w:t xml:space="preserve"> in global file</w:t>
            </w:r>
          </w:p>
        </w:tc>
      </w:tr>
      <w:tr w:rsidR="00FF211D" w:rsidRPr="00E37C5D" w14:paraId="0474399B" w14:textId="77777777" w:rsidTr="00FF211D">
        <w:trPr>
          <w:trHeight w:val="300"/>
        </w:trPr>
        <w:tc>
          <w:tcPr>
            <w:tcW w:w="2700" w:type="dxa"/>
            <w:noWrap/>
            <w:hideMark/>
          </w:tcPr>
          <w:p w14:paraId="11EF8458"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LUCOZADE RIBENA SUNTORY</w:t>
            </w:r>
          </w:p>
        </w:tc>
        <w:tc>
          <w:tcPr>
            <w:tcW w:w="2160" w:type="dxa"/>
            <w:noWrap/>
            <w:hideMark/>
          </w:tcPr>
          <w:p w14:paraId="2CB4EC6D"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CRANBERRY &amp; BLACKCURRANT</w:t>
            </w:r>
          </w:p>
        </w:tc>
        <w:tc>
          <w:tcPr>
            <w:tcW w:w="1440" w:type="dxa"/>
            <w:noWrap/>
            <w:hideMark/>
          </w:tcPr>
          <w:p w14:paraId="33DEDDE0"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CRANBERRY</w:t>
            </w:r>
          </w:p>
        </w:tc>
        <w:tc>
          <w:tcPr>
            <w:tcW w:w="3528" w:type="dxa"/>
            <w:noWrap/>
            <w:hideMark/>
          </w:tcPr>
          <w:p w14:paraId="07F2B0C5" w14:textId="77777777" w:rsidR="00FF211D" w:rsidRPr="00E37C5D" w:rsidRDefault="00FF211D" w:rsidP="00FF211D">
            <w:pPr>
              <w:rPr>
                <w:rFonts w:ascii="Calibri" w:eastAsia="Times New Roman" w:hAnsi="Calibri" w:cs="Times New Roman"/>
                <w:color w:val="000000"/>
              </w:rPr>
            </w:pPr>
            <w:r w:rsidRPr="00E37C5D">
              <w:rPr>
                <w:rFonts w:ascii="Calibri" w:eastAsia="Times New Roman" w:hAnsi="Calibri" w:cs="Times New Roman"/>
                <w:color w:val="000000"/>
              </w:rPr>
              <w:t xml:space="preserve">Cranberry not tracked for this </w:t>
            </w:r>
            <w:r>
              <w:rPr>
                <w:rFonts w:ascii="Calibri" w:eastAsia="Times New Roman" w:hAnsi="Calibri" w:cs="Times New Roman"/>
                <w:color w:val="000000"/>
              </w:rPr>
              <w:t>manufacturer</w:t>
            </w:r>
            <w:r w:rsidRPr="00E37C5D">
              <w:rPr>
                <w:rFonts w:ascii="Calibri" w:eastAsia="Times New Roman" w:hAnsi="Calibri" w:cs="Times New Roman"/>
                <w:color w:val="000000"/>
              </w:rPr>
              <w:t xml:space="preserve"> in global file</w:t>
            </w:r>
          </w:p>
        </w:tc>
      </w:tr>
    </w:tbl>
    <w:p w14:paraId="79D2A015" w14:textId="77777777" w:rsidR="006E51A3" w:rsidRDefault="006E51A3" w:rsidP="00070D1E">
      <w:pPr>
        <w:spacing w:after="0" w:line="240" w:lineRule="auto"/>
        <w:ind w:left="360"/>
        <w:rPr>
          <w:rFonts w:ascii="Calibri" w:eastAsia="Times New Roman" w:hAnsi="Calibri" w:cs="Times New Roman"/>
          <w:color w:val="000000"/>
        </w:rPr>
      </w:pPr>
    </w:p>
    <w:bookmarkEnd w:id="0"/>
    <w:p w14:paraId="20544F59" w14:textId="77777777" w:rsidR="00473213" w:rsidRDefault="00473213" w:rsidP="00473213"/>
    <w:sectPr w:rsidR="00473213" w:rsidSect="002805FD">
      <w:headerReference w:type="default" r:id="rId11"/>
      <w:footerReference w:type="default" r:id="rId12"/>
      <w:footerReference w:type="first" r:id="rId13"/>
      <w:pgSz w:w="12240" w:h="15840"/>
      <w:pgMar w:top="1440" w:right="810" w:bottom="1440" w:left="99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Rasesh Shah" w:date="2017-04-19T19:42:00Z" w:initials="RS">
    <w:p w14:paraId="326BE70E" w14:textId="77777777" w:rsidR="00197DA9" w:rsidRDefault="00197DA9">
      <w:pPr>
        <w:pStyle w:val="CommentText"/>
      </w:pPr>
      <w:r>
        <w:rPr>
          <w:rStyle w:val="CommentReference"/>
        </w:rPr>
        <w:annotationRef/>
      </w:r>
      <w:r>
        <w:t>Needs rephrasing</w:t>
      </w:r>
    </w:p>
  </w:comment>
  <w:comment w:id="17" w:author="Rasesh Shah" w:date="2017-04-19T19:55:00Z" w:initials="RS">
    <w:p w14:paraId="708BC379" w14:textId="77777777" w:rsidR="00197DA9" w:rsidRDefault="00197DA9">
      <w:pPr>
        <w:pStyle w:val="CommentText"/>
      </w:pPr>
      <w:r>
        <w:rPr>
          <w:rStyle w:val="CommentReference"/>
        </w:rPr>
        <w:annotationRef/>
      </w:r>
      <w:r>
        <w:t xml:space="preserve">What is this common </w:t>
      </w:r>
      <w:proofErr w:type="gramStart"/>
      <w:r>
        <w:t>factor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6BE70E" w15:done="0"/>
  <w15:commentEx w15:paraId="708BC37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FD2FC" w14:textId="77777777" w:rsidR="00E3076C" w:rsidRDefault="00E3076C" w:rsidP="00495E1E">
      <w:pPr>
        <w:spacing w:after="0" w:line="240" w:lineRule="auto"/>
      </w:pPr>
      <w:r>
        <w:separator/>
      </w:r>
    </w:p>
  </w:endnote>
  <w:endnote w:type="continuationSeparator" w:id="0">
    <w:p w14:paraId="1BC8332D" w14:textId="77777777" w:rsidR="00E3076C" w:rsidRDefault="00E3076C" w:rsidP="00495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38DF8" w14:textId="1F368C23" w:rsidR="00197DA9" w:rsidRDefault="00197DA9" w:rsidP="002805FD">
    <w:pPr>
      <w:pStyle w:val="Footer"/>
    </w:pPr>
    <w:r w:rsidRPr="002805FD">
      <w:t>© 2017 Fractal Analytics Inc. All rights reserved | Confidential</w:t>
    </w:r>
    <w:r>
      <w:tab/>
    </w:r>
    <w:r>
      <w:tab/>
    </w:r>
    <w:sdt>
      <w:sdtPr>
        <w:id w:val="559281373"/>
        <w:docPartObj>
          <w:docPartGallery w:val="Page Numbers (Bottom of Page)"/>
          <w:docPartUnique/>
        </w:docPartObj>
      </w:sdtPr>
      <w:sdtContent>
        <w:r>
          <w:fldChar w:fldCharType="begin"/>
        </w:r>
        <w:r>
          <w:instrText xml:space="preserve"> PAGE   \* MERGEFORMAT </w:instrText>
        </w:r>
        <w:r>
          <w:fldChar w:fldCharType="separate"/>
        </w:r>
        <w:r w:rsidR="00177AFD">
          <w:rPr>
            <w:noProof/>
          </w:rPr>
          <w:t>5</w:t>
        </w:r>
        <w:r>
          <w:rPr>
            <w:noProof/>
          </w:rPr>
          <w:fldChar w:fldCharType="end"/>
        </w:r>
      </w:sdtContent>
    </w:sdt>
  </w:p>
  <w:p w14:paraId="45DA343E" w14:textId="77777777" w:rsidR="00197DA9" w:rsidRDefault="00197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3DC35" w14:textId="77777777" w:rsidR="00197DA9" w:rsidRDefault="00197DA9">
    <w:pPr>
      <w:pStyle w:val="Footer"/>
    </w:pPr>
    <w:r w:rsidRPr="002805FD">
      <w:t>© 2017 Fractal Analytics Inc. All rights reserved | Confidential</w:t>
    </w:r>
    <w:r>
      <w:tab/>
    </w:r>
    <w:r>
      <w:tab/>
    </w:r>
    <w:r>
      <w:fldChar w:fldCharType="begin"/>
    </w:r>
    <w:r>
      <w:instrText xml:space="preserve"> PAGE   \* MERGEFORMAT </w:instrText>
    </w:r>
    <w:r>
      <w:fldChar w:fldCharType="separate"/>
    </w:r>
    <w:r>
      <w:rPr>
        <w:noProof/>
      </w:rPr>
      <w:t>1</w:t>
    </w:r>
    <w:r>
      <w:rPr>
        <w:noProof/>
      </w:rPr>
      <w:fldChar w:fldCharType="end"/>
    </w:r>
  </w:p>
  <w:p w14:paraId="2173CCC0" w14:textId="77777777" w:rsidR="00197DA9" w:rsidRDefault="00197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1713E" w14:textId="77777777" w:rsidR="00E3076C" w:rsidRDefault="00E3076C" w:rsidP="00495E1E">
      <w:pPr>
        <w:spacing w:after="0" w:line="240" w:lineRule="auto"/>
      </w:pPr>
      <w:r>
        <w:separator/>
      </w:r>
    </w:p>
  </w:footnote>
  <w:footnote w:type="continuationSeparator" w:id="0">
    <w:p w14:paraId="46D7DC5A" w14:textId="77777777" w:rsidR="00E3076C" w:rsidRDefault="00E3076C" w:rsidP="00495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4315C" w14:textId="77777777" w:rsidR="00197DA9" w:rsidRPr="002805FD" w:rsidRDefault="00197DA9" w:rsidP="002805FD">
    <w:pPr>
      <w:pStyle w:val="Header"/>
      <w:jc w:val="center"/>
      <w:rPr>
        <w:sz w:val="28"/>
      </w:rPr>
    </w:pPr>
    <w:r w:rsidRPr="002805FD">
      <w:rPr>
        <w:sz w:val="28"/>
      </w:rPr>
      <w:t>Harmonization Rules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351C"/>
    <w:multiLevelType w:val="multilevel"/>
    <w:tmpl w:val="9A82024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99515D"/>
    <w:multiLevelType w:val="hybridMultilevel"/>
    <w:tmpl w:val="470A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8B1"/>
    <w:multiLevelType w:val="hybridMultilevel"/>
    <w:tmpl w:val="A4EC847A"/>
    <w:lvl w:ilvl="0" w:tplc="747A11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4042FF"/>
    <w:multiLevelType w:val="hybridMultilevel"/>
    <w:tmpl w:val="DDE4F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D6756"/>
    <w:multiLevelType w:val="hybridMultilevel"/>
    <w:tmpl w:val="C7B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B49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0D135DE"/>
    <w:multiLevelType w:val="hybridMultilevel"/>
    <w:tmpl w:val="451C99AC"/>
    <w:lvl w:ilvl="0" w:tplc="495CD03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65CB3"/>
    <w:multiLevelType w:val="hybridMultilevel"/>
    <w:tmpl w:val="258CEE36"/>
    <w:lvl w:ilvl="0" w:tplc="495CD03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B5E8F"/>
    <w:multiLevelType w:val="hybridMultilevel"/>
    <w:tmpl w:val="484C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D8326D"/>
    <w:multiLevelType w:val="hybridMultilevel"/>
    <w:tmpl w:val="64E079CE"/>
    <w:lvl w:ilvl="0" w:tplc="2FAE7A5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0295D"/>
    <w:multiLevelType w:val="hybridMultilevel"/>
    <w:tmpl w:val="20BA08F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E01"/>
    <w:multiLevelType w:val="hybridMultilevel"/>
    <w:tmpl w:val="5A28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26D92"/>
    <w:multiLevelType w:val="hybridMultilevel"/>
    <w:tmpl w:val="9B7A09BA"/>
    <w:lvl w:ilvl="0" w:tplc="6514103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0637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072C9A"/>
    <w:multiLevelType w:val="hybridMultilevel"/>
    <w:tmpl w:val="7872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055BEF"/>
    <w:multiLevelType w:val="hybridMultilevel"/>
    <w:tmpl w:val="5F129DB8"/>
    <w:lvl w:ilvl="0" w:tplc="495CD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35FAD"/>
    <w:multiLevelType w:val="hybridMultilevel"/>
    <w:tmpl w:val="4D1A6678"/>
    <w:lvl w:ilvl="0" w:tplc="4F1C6A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3AB0CD8"/>
    <w:multiLevelType w:val="hybridMultilevel"/>
    <w:tmpl w:val="A190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63765"/>
    <w:multiLevelType w:val="hybridMultilevel"/>
    <w:tmpl w:val="DBC2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77CEA"/>
    <w:multiLevelType w:val="hybridMultilevel"/>
    <w:tmpl w:val="C1B8268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E4F67"/>
    <w:multiLevelType w:val="multilevel"/>
    <w:tmpl w:val="E6A4CB42"/>
    <w:lvl w:ilvl="0">
      <w:start w:val="1"/>
      <w:numFmt w:val="decimal"/>
      <w:lvlText w:val="%1."/>
      <w:lvlJc w:val="left"/>
      <w:pPr>
        <w:ind w:left="720" w:hanging="360"/>
      </w:pPr>
      <w:rPr>
        <w:rFonts w:hint="default"/>
        <w:i w:val="0"/>
      </w:r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5063A44"/>
    <w:multiLevelType w:val="hybridMultilevel"/>
    <w:tmpl w:val="74D2FB1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5273955"/>
    <w:multiLevelType w:val="hybridMultilevel"/>
    <w:tmpl w:val="48AC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4F7E85"/>
    <w:multiLevelType w:val="hybridMultilevel"/>
    <w:tmpl w:val="FA66B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AF5277"/>
    <w:multiLevelType w:val="hybridMultilevel"/>
    <w:tmpl w:val="D876D1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7"/>
  </w:num>
  <w:num w:numId="3">
    <w:abstractNumId w:val="20"/>
  </w:num>
  <w:num w:numId="4">
    <w:abstractNumId w:val="9"/>
  </w:num>
  <w:num w:numId="5">
    <w:abstractNumId w:val="23"/>
  </w:num>
  <w:num w:numId="6">
    <w:abstractNumId w:val="8"/>
  </w:num>
  <w:num w:numId="7">
    <w:abstractNumId w:val="0"/>
  </w:num>
  <w:num w:numId="8">
    <w:abstractNumId w:val="11"/>
  </w:num>
  <w:num w:numId="9">
    <w:abstractNumId w:val="2"/>
  </w:num>
  <w:num w:numId="10">
    <w:abstractNumId w:val="12"/>
  </w:num>
  <w:num w:numId="11">
    <w:abstractNumId w:val="16"/>
  </w:num>
  <w:num w:numId="12">
    <w:abstractNumId w:val="14"/>
  </w:num>
  <w:num w:numId="13">
    <w:abstractNumId w:val="4"/>
  </w:num>
  <w:num w:numId="14">
    <w:abstractNumId w:val="21"/>
  </w:num>
  <w:num w:numId="15">
    <w:abstractNumId w:val="24"/>
  </w:num>
  <w:num w:numId="16">
    <w:abstractNumId w:val="19"/>
  </w:num>
  <w:num w:numId="17">
    <w:abstractNumId w:val="10"/>
  </w:num>
  <w:num w:numId="18">
    <w:abstractNumId w:val="15"/>
  </w:num>
  <w:num w:numId="19">
    <w:abstractNumId w:val="5"/>
  </w:num>
  <w:num w:numId="20">
    <w:abstractNumId w:val="5"/>
  </w:num>
  <w:num w:numId="21">
    <w:abstractNumId w:val="7"/>
  </w:num>
  <w:num w:numId="22">
    <w:abstractNumId w:val="6"/>
  </w:num>
  <w:num w:numId="23">
    <w:abstractNumId w:val="5"/>
  </w:num>
  <w:num w:numId="24">
    <w:abstractNumId w:val="13"/>
  </w:num>
  <w:num w:numId="25">
    <w:abstractNumId w:val="18"/>
  </w:num>
  <w:num w:numId="26">
    <w:abstractNumId w:val="3"/>
  </w:num>
  <w:num w:numId="2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sesh Shah">
    <w15:presenceInfo w15:providerId="AD" w15:userId="S-1-5-21-3329525736-2715541036-3794833983-1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4EA3"/>
    <w:rsid w:val="000542C1"/>
    <w:rsid w:val="00070D1E"/>
    <w:rsid w:val="00091FF8"/>
    <w:rsid w:val="000A61D4"/>
    <w:rsid w:val="000C6457"/>
    <w:rsid w:val="000D1D54"/>
    <w:rsid w:val="00103DE2"/>
    <w:rsid w:val="00123777"/>
    <w:rsid w:val="001413AC"/>
    <w:rsid w:val="00170D1A"/>
    <w:rsid w:val="00177AFD"/>
    <w:rsid w:val="00184DD0"/>
    <w:rsid w:val="00197DA9"/>
    <w:rsid w:val="001C1385"/>
    <w:rsid w:val="001C38F8"/>
    <w:rsid w:val="001D0117"/>
    <w:rsid w:val="001E06B7"/>
    <w:rsid w:val="002212AC"/>
    <w:rsid w:val="0022580A"/>
    <w:rsid w:val="00227055"/>
    <w:rsid w:val="00260272"/>
    <w:rsid w:val="00262CD1"/>
    <w:rsid w:val="002805FD"/>
    <w:rsid w:val="00281D7F"/>
    <w:rsid w:val="002A1C05"/>
    <w:rsid w:val="002A4357"/>
    <w:rsid w:val="002B36DC"/>
    <w:rsid w:val="002C171B"/>
    <w:rsid w:val="002E6D27"/>
    <w:rsid w:val="002F4C7E"/>
    <w:rsid w:val="002F4EA3"/>
    <w:rsid w:val="00301E28"/>
    <w:rsid w:val="003162FE"/>
    <w:rsid w:val="00342216"/>
    <w:rsid w:val="003605AF"/>
    <w:rsid w:val="0036157F"/>
    <w:rsid w:val="003B44B2"/>
    <w:rsid w:val="003B590E"/>
    <w:rsid w:val="003C5367"/>
    <w:rsid w:val="003C5569"/>
    <w:rsid w:val="003D13BC"/>
    <w:rsid w:val="003D58D3"/>
    <w:rsid w:val="003F59A0"/>
    <w:rsid w:val="0045026B"/>
    <w:rsid w:val="00450986"/>
    <w:rsid w:val="00457B74"/>
    <w:rsid w:val="00471130"/>
    <w:rsid w:val="00473213"/>
    <w:rsid w:val="00495E1E"/>
    <w:rsid w:val="004B1E13"/>
    <w:rsid w:val="004B4FE1"/>
    <w:rsid w:val="004C27BF"/>
    <w:rsid w:val="004C53BC"/>
    <w:rsid w:val="004D7A22"/>
    <w:rsid w:val="00540562"/>
    <w:rsid w:val="005A6BA8"/>
    <w:rsid w:val="005E541B"/>
    <w:rsid w:val="006015F8"/>
    <w:rsid w:val="00680E85"/>
    <w:rsid w:val="00682E33"/>
    <w:rsid w:val="0069238C"/>
    <w:rsid w:val="006B2328"/>
    <w:rsid w:val="006C68A3"/>
    <w:rsid w:val="006E3835"/>
    <w:rsid w:val="006E51A3"/>
    <w:rsid w:val="006F360F"/>
    <w:rsid w:val="00750093"/>
    <w:rsid w:val="0075517D"/>
    <w:rsid w:val="0076604D"/>
    <w:rsid w:val="007B31B5"/>
    <w:rsid w:val="007B358B"/>
    <w:rsid w:val="007C174A"/>
    <w:rsid w:val="007E1169"/>
    <w:rsid w:val="007E56A1"/>
    <w:rsid w:val="007F1336"/>
    <w:rsid w:val="00826759"/>
    <w:rsid w:val="00843460"/>
    <w:rsid w:val="00884AA3"/>
    <w:rsid w:val="0089709D"/>
    <w:rsid w:val="008A5005"/>
    <w:rsid w:val="008A643D"/>
    <w:rsid w:val="008C3FCC"/>
    <w:rsid w:val="008E3A5C"/>
    <w:rsid w:val="00944014"/>
    <w:rsid w:val="0097212F"/>
    <w:rsid w:val="009958B9"/>
    <w:rsid w:val="009A3B2F"/>
    <w:rsid w:val="009A77CD"/>
    <w:rsid w:val="009B01CE"/>
    <w:rsid w:val="009C4845"/>
    <w:rsid w:val="009D5196"/>
    <w:rsid w:val="009E6789"/>
    <w:rsid w:val="00A56385"/>
    <w:rsid w:val="00AA06BB"/>
    <w:rsid w:val="00AB3E7C"/>
    <w:rsid w:val="00AC1BB9"/>
    <w:rsid w:val="00AD531E"/>
    <w:rsid w:val="00AF3BC8"/>
    <w:rsid w:val="00B069E0"/>
    <w:rsid w:val="00B4285A"/>
    <w:rsid w:val="00B61818"/>
    <w:rsid w:val="00B73F2F"/>
    <w:rsid w:val="00B74AFC"/>
    <w:rsid w:val="00BB2330"/>
    <w:rsid w:val="00BB3B7B"/>
    <w:rsid w:val="00BD2487"/>
    <w:rsid w:val="00BD62E6"/>
    <w:rsid w:val="00BE2029"/>
    <w:rsid w:val="00BE6C07"/>
    <w:rsid w:val="00C340F8"/>
    <w:rsid w:val="00C4727C"/>
    <w:rsid w:val="00C54FCE"/>
    <w:rsid w:val="00C709ED"/>
    <w:rsid w:val="00C73A3C"/>
    <w:rsid w:val="00C84DC1"/>
    <w:rsid w:val="00C96BDF"/>
    <w:rsid w:val="00CE0C5C"/>
    <w:rsid w:val="00CF1E5F"/>
    <w:rsid w:val="00D174DB"/>
    <w:rsid w:val="00D17C87"/>
    <w:rsid w:val="00D17E68"/>
    <w:rsid w:val="00D24058"/>
    <w:rsid w:val="00D37743"/>
    <w:rsid w:val="00D4125C"/>
    <w:rsid w:val="00D82CEA"/>
    <w:rsid w:val="00D84C66"/>
    <w:rsid w:val="00DC5B3E"/>
    <w:rsid w:val="00DD2857"/>
    <w:rsid w:val="00E3076C"/>
    <w:rsid w:val="00E37C5D"/>
    <w:rsid w:val="00E45CC0"/>
    <w:rsid w:val="00E90381"/>
    <w:rsid w:val="00EA1C82"/>
    <w:rsid w:val="00EB439D"/>
    <w:rsid w:val="00EC4235"/>
    <w:rsid w:val="00EC5F3D"/>
    <w:rsid w:val="00ED003A"/>
    <w:rsid w:val="00ED6329"/>
    <w:rsid w:val="00EE2F96"/>
    <w:rsid w:val="00EE4801"/>
    <w:rsid w:val="00EF495E"/>
    <w:rsid w:val="00F0355B"/>
    <w:rsid w:val="00F106FF"/>
    <w:rsid w:val="00F15677"/>
    <w:rsid w:val="00F26CF0"/>
    <w:rsid w:val="00F31466"/>
    <w:rsid w:val="00F70F73"/>
    <w:rsid w:val="00F83617"/>
    <w:rsid w:val="00FB29D7"/>
    <w:rsid w:val="00FE302A"/>
    <w:rsid w:val="00FF211D"/>
    <w:rsid w:val="00FF254C"/>
    <w:rsid w:val="00FF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F6A2"/>
  <w15:docId w15:val="{E4006731-9BA8-4448-8C9A-96ACDD62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4EA3"/>
  </w:style>
  <w:style w:type="paragraph" w:styleId="Heading1">
    <w:name w:val="heading 1"/>
    <w:basedOn w:val="Normal"/>
    <w:next w:val="Normal"/>
    <w:link w:val="Heading1Char"/>
    <w:uiPriority w:val="9"/>
    <w:qFormat/>
    <w:rsid w:val="002F4EA3"/>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41B"/>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541B"/>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4014"/>
    <w:pPr>
      <w:keepNext/>
      <w:keepLines/>
      <w:numPr>
        <w:ilvl w:val="3"/>
        <w:numId w:val="19"/>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4014"/>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4014"/>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4014"/>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4014"/>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4014"/>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A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F4EA3"/>
    <w:rPr>
      <w:color w:val="0000FF" w:themeColor="hyperlink"/>
      <w:u w:val="single"/>
    </w:rPr>
  </w:style>
  <w:style w:type="paragraph" w:styleId="ListParagraph">
    <w:name w:val="List Paragraph"/>
    <w:basedOn w:val="Normal"/>
    <w:uiPriority w:val="34"/>
    <w:qFormat/>
    <w:rsid w:val="002F4EA3"/>
    <w:pPr>
      <w:ind w:left="720"/>
      <w:contextualSpacing/>
    </w:pPr>
  </w:style>
  <w:style w:type="paragraph" w:styleId="NoSpacing">
    <w:name w:val="No Spacing"/>
    <w:link w:val="NoSpacingChar"/>
    <w:uiPriority w:val="1"/>
    <w:qFormat/>
    <w:rsid w:val="002F4EA3"/>
    <w:pPr>
      <w:spacing w:after="0" w:line="240" w:lineRule="auto"/>
    </w:pPr>
    <w:rPr>
      <w:rFonts w:eastAsiaTheme="minorEastAsia"/>
    </w:rPr>
  </w:style>
  <w:style w:type="character" w:customStyle="1" w:styleId="NoSpacingChar">
    <w:name w:val="No Spacing Char"/>
    <w:basedOn w:val="DefaultParagraphFont"/>
    <w:link w:val="NoSpacing"/>
    <w:uiPriority w:val="1"/>
    <w:rsid w:val="002F4EA3"/>
    <w:rPr>
      <w:rFonts w:eastAsiaTheme="minorEastAsia"/>
    </w:rPr>
  </w:style>
  <w:style w:type="paragraph" w:styleId="Footer">
    <w:name w:val="footer"/>
    <w:basedOn w:val="Normal"/>
    <w:link w:val="FooterChar"/>
    <w:uiPriority w:val="99"/>
    <w:unhideWhenUsed/>
    <w:rsid w:val="002F4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EA3"/>
  </w:style>
  <w:style w:type="paragraph" w:styleId="BalloonText">
    <w:name w:val="Balloon Text"/>
    <w:basedOn w:val="Normal"/>
    <w:link w:val="BalloonTextChar"/>
    <w:uiPriority w:val="99"/>
    <w:semiHidden/>
    <w:unhideWhenUsed/>
    <w:rsid w:val="002F4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EA3"/>
    <w:rPr>
      <w:rFonts w:ascii="Tahoma" w:hAnsi="Tahoma" w:cs="Tahoma"/>
      <w:sz w:val="16"/>
      <w:szCs w:val="16"/>
    </w:rPr>
  </w:style>
  <w:style w:type="paragraph" w:styleId="TOCHeading">
    <w:name w:val="TOC Heading"/>
    <w:basedOn w:val="Heading1"/>
    <w:next w:val="Normal"/>
    <w:uiPriority w:val="39"/>
    <w:unhideWhenUsed/>
    <w:qFormat/>
    <w:rsid w:val="002B36DC"/>
    <w:pPr>
      <w:outlineLvl w:val="9"/>
    </w:pPr>
  </w:style>
  <w:style w:type="paragraph" w:styleId="TOC1">
    <w:name w:val="toc 1"/>
    <w:basedOn w:val="Normal"/>
    <w:next w:val="Normal"/>
    <w:autoRedefine/>
    <w:uiPriority w:val="39"/>
    <w:unhideWhenUsed/>
    <w:qFormat/>
    <w:rsid w:val="002B36DC"/>
    <w:pPr>
      <w:spacing w:after="100"/>
    </w:pPr>
  </w:style>
  <w:style w:type="paragraph" w:styleId="TOC2">
    <w:name w:val="toc 2"/>
    <w:basedOn w:val="Normal"/>
    <w:next w:val="Normal"/>
    <w:autoRedefine/>
    <w:uiPriority w:val="39"/>
    <w:unhideWhenUsed/>
    <w:qFormat/>
    <w:rsid w:val="0022580A"/>
    <w:pPr>
      <w:tabs>
        <w:tab w:val="right" w:leader="dot" w:pos="10430"/>
      </w:tabs>
      <w:spacing w:after="100"/>
      <w:ind w:left="450"/>
    </w:pPr>
    <w:rPr>
      <w:rFonts w:eastAsiaTheme="minorEastAsia"/>
    </w:rPr>
  </w:style>
  <w:style w:type="paragraph" w:styleId="TOC3">
    <w:name w:val="toc 3"/>
    <w:basedOn w:val="Normal"/>
    <w:next w:val="Normal"/>
    <w:autoRedefine/>
    <w:uiPriority w:val="39"/>
    <w:unhideWhenUsed/>
    <w:qFormat/>
    <w:rsid w:val="0022580A"/>
    <w:pPr>
      <w:tabs>
        <w:tab w:val="right" w:leader="dot" w:pos="10430"/>
      </w:tabs>
      <w:spacing w:after="100"/>
      <w:ind w:left="810"/>
    </w:pPr>
    <w:rPr>
      <w:rFonts w:eastAsiaTheme="minorEastAsia"/>
    </w:rPr>
  </w:style>
  <w:style w:type="character" w:customStyle="1" w:styleId="Heading2Char">
    <w:name w:val="Heading 2 Char"/>
    <w:basedOn w:val="DefaultParagraphFont"/>
    <w:link w:val="Heading2"/>
    <w:uiPriority w:val="9"/>
    <w:rsid w:val="005E54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54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4401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4401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4401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4401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440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40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unhideWhenUsed/>
    <w:rsid w:val="00E3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0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FD"/>
  </w:style>
  <w:style w:type="character" w:styleId="CommentReference">
    <w:name w:val="annotation reference"/>
    <w:basedOn w:val="DefaultParagraphFont"/>
    <w:uiPriority w:val="99"/>
    <w:semiHidden/>
    <w:unhideWhenUsed/>
    <w:rsid w:val="0089709D"/>
    <w:rPr>
      <w:sz w:val="16"/>
      <w:szCs w:val="16"/>
    </w:rPr>
  </w:style>
  <w:style w:type="paragraph" w:styleId="CommentText">
    <w:name w:val="annotation text"/>
    <w:basedOn w:val="Normal"/>
    <w:link w:val="CommentTextChar"/>
    <w:uiPriority w:val="99"/>
    <w:semiHidden/>
    <w:unhideWhenUsed/>
    <w:rsid w:val="0089709D"/>
    <w:pPr>
      <w:spacing w:line="240" w:lineRule="auto"/>
    </w:pPr>
    <w:rPr>
      <w:sz w:val="20"/>
      <w:szCs w:val="20"/>
    </w:rPr>
  </w:style>
  <w:style w:type="character" w:customStyle="1" w:styleId="CommentTextChar">
    <w:name w:val="Comment Text Char"/>
    <w:basedOn w:val="DefaultParagraphFont"/>
    <w:link w:val="CommentText"/>
    <w:uiPriority w:val="99"/>
    <w:semiHidden/>
    <w:rsid w:val="0089709D"/>
    <w:rPr>
      <w:sz w:val="20"/>
      <w:szCs w:val="20"/>
    </w:rPr>
  </w:style>
  <w:style w:type="paragraph" w:styleId="CommentSubject">
    <w:name w:val="annotation subject"/>
    <w:basedOn w:val="CommentText"/>
    <w:next w:val="CommentText"/>
    <w:link w:val="CommentSubjectChar"/>
    <w:uiPriority w:val="99"/>
    <w:semiHidden/>
    <w:unhideWhenUsed/>
    <w:rsid w:val="0089709D"/>
    <w:rPr>
      <w:b/>
      <w:bCs/>
    </w:rPr>
  </w:style>
  <w:style w:type="character" w:customStyle="1" w:styleId="CommentSubjectChar">
    <w:name w:val="Comment Subject Char"/>
    <w:basedOn w:val="CommentTextChar"/>
    <w:link w:val="CommentSubject"/>
    <w:uiPriority w:val="99"/>
    <w:semiHidden/>
    <w:rsid w:val="008970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90779">
      <w:bodyDiv w:val="1"/>
      <w:marLeft w:val="0"/>
      <w:marRight w:val="0"/>
      <w:marTop w:val="0"/>
      <w:marBottom w:val="0"/>
      <w:divBdr>
        <w:top w:val="none" w:sz="0" w:space="0" w:color="auto"/>
        <w:left w:val="none" w:sz="0" w:space="0" w:color="auto"/>
        <w:bottom w:val="none" w:sz="0" w:space="0" w:color="auto"/>
        <w:right w:val="none" w:sz="0" w:space="0" w:color="auto"/>
      </w:divBdr>
    </w:div>
    <w:div w:id="593174465">
      <w:bodyDiv w:val="1"/>
      <w:marLeft w:val="0"/>
      <w:marRight w:val="0"/>
      <w:marTop w:val="0"/>
      <w:marBottom w:val="0"/>
      <w:divBdr>
        <w:top w:val="none" w:sz="0" w:space="0" w:color="auto"/>
        <w:left w:val="none" w:sz="0" w:space="0" w:color="auto"/>
        <w:bottom w:val="none" w:sz="0" w:space="0" w:color="auto"/>
        <w:right w:val="none" w:sz="0" w:space="0" w:color="auto"/>
      </w:divBdr>
    </w:div>
    <w:div w:id="685332602">
      <w:bodyDiv w:val="1"/>
      <w:marLeft w:val="0"/>
      <w:marRight w:val="0"/>
      <w:marTop w:val="0"/>
      <w:marBottom w:val="0"/>
      <w:divBdr>
        <w:top w:val="none" w:sz="0" w:space="0" w:color="auto"/>
        <w:left w:val="none" w:sz="0" w:space="0" w:color="auto"/>
        <w:bottom w:val="none" w:sz="0" w:space="0" w:color="auto"/>
        <w:right w:val="none" w:sz="0" w:space="0" w:color="auto"/>
      </w:divBdr>
    </w:div>
    <w:div w:id="764769697">
      <w:bodyDiv w:val="1"/>
      <w:marLeft w:val="0"/>
      <w:marRight w:val="0"/>
      <w:marTop w:val="0"/>
      <w:marBottom w:val="0"/>
      <w:divBdr>
        <w:top w:val="none" w:sz="0" w:space="0" w:color="auto"/>
        <w:left w:val="none" w:sz="0" w:space="0" w:color="auto"/>
        <w:bottom w:val="none" w:sz="0" w:space="0" w:color="auto"/>
        <w:right w:val="none" w:sz="0" w:space="0" w:color="auto"/>
      </w:divBdr>
    </w:div>
    <w:div w:id="812529791">
      <w:bodyDiv w:val="1"/>
      <w:marLeft w:val="0"/>
      <w:marRight w:val="0"/>
      <w:marTop w:val="0"/>
      <w:marBottom w:val="0"/>
      <w:divBdr>
        <w:top w:val="none" w:sz="0" w:space="0" w:color="auto"/>
        <w:left w:val="none" w:sz="0" w:space="0" w:color="auto"/>
        <w:bottom w:val="none" w:sz="0" w:space="0" w:color="auto"/>
        <w:right w:val="none" w:sz="0" w:space="0" w:color="auto"/>
      </w:divBdr>
    </w:div>
    <w:div w:id="1460295739">
      <w:bodyDiv w:val="1"/>
      <w:marLeft w:val="0"/>
      <w:marRight w:val="0"/>
      <w:marTop w:val="0"/>
      <w:marBottom w:val="0"/>
      <w:divBdr>
        <w:top w:val="none" w:sz="0" w:space="0" w:color="auto"/>
        <w:left w:val="none" w:sz="0" w:space="0" w:color="auto"/>
        <w:bottom w:val="none" w:sz="0" w:space="0" w:color="auto"/>
        <w:right w:val="none" w:sz="0" w:space="0" w:color="auto"/>
      </w:divBdr>
    </w:div>
    <w:div w:id="1556311283">
      <w:bodyDiv w:val="1"/>
      <w:marLeft w:val="0"/>
      <w:marRight w:val="0"/>
      <w:marTop w:val="0"/>
      <w:marBottom w:val="0"/>
      <w:divBdr>
        <w:top w:val="none" w:sz="0" w:space="0" w:color="auto"/>
        <w:left w:val="none" w:sz="0" w:space="0" w:color="auto"/>
        <w:bottom w:val="none" w:sz="0" w:space="0" w:color="auto"/>
        <w:right w:val="none" w:sz="0" w:space="0" w:color="auto"/>
      </w:divBdr>
    </w:div>
    <w:div w:id="1915123981">
      <w:bodyDiv w:val="1"/>
      <w:marLeft w:val="0"/>
      <w:marRight w:val="0"/>
      <w:marTop w:val="0"/>
      <w:marBottom w:val="0"/>
      <w:divBdr>
        <w:top w:val="none" w:sz="0" w:space="0" w:color="auto"/>
        <w:left w:val="none" w:sz="0" w:space="0" w:color="auto"/>
        <w:bottom w:val="none" w:sz="0" w:space="0" w:color="auto"/>
        <w:right w:val="none" w:sz="0" w:space="0" w:color="auto"/>
      </w:divBdr>
    </w:div>
    <w:div w:id="203399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proprietary and confidential information of Fractal Analytics and subsidiaries (Fractal) and shall not be reproduced or transferred to other documents, disclosed to others or used for any purpose other than that for which it is furnished, without the prior written consent of Fractal. It shall be returned to Fractal upon request.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19023-B1E9-4D44-B85C-B40549714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Harmonization Rules</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Harmonization Rules</dc:title>
  <dc:subject>Description Document</dc:subject>
  <dc:creator>Ankur Sikka</dc:creator>
  <cp:lastModifiedBy>Rasesh Shah</cp:lastModifiedBy>
  <cp:revision>3</cp:revision>
  <dcterms:created xsi:type="dcterms:W3CDTF">2017-04-19T15:13:00Z</dcterms:created>
  <dcterms:modified xsi:type="dcterms:W3CDTF">2017-04-19T15:28:00Z</dcterms:modified>
</cp:coreProperties>
</file>